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90" w:line="240" w:lineRule="auto"/>
        <w:jc w:val="center"/>
        <w:rPr>
          <w:rFonts w:ascii="Helvetica Neue" w:cs="Helvetica Neue" w:eastAsia="Helvetica Neue" w:hAnsi="Helvetica Neue"/>
          <w:b w:val="1"/>
          <w:smallCaps w:val="1"/>
          <w:color w:val="2445a9"/>
          <w:sz w:val="40"/>
          <w:szCs w:val="40"/>
        </w:rPr>
      </w:pPr>
      <w:r w:rsidDel="00000000" w:rsidR="00000000" w:rsidRPr="00000000">
        <w:rPr>
          <w:rFonts w:ascii="Helvetica Neue" w:cs="Helvetica Neue" w:eastAsia="Helvetica Neue" w:hAnsi="Helvetica Neue"/>
          <w:b w:val="1"/>
          <w:smallCaps w:val="1"/>
          <w:color w:val="2445a9"/>
          <w:sz w:val="40"/>
          <w:szCs w:val="40"/>
          <w:rtl w:val="0"/>
        </w:rPr>
        <w:t xml:space="preserve">JEFFREY CONN</w:t>
      </w:r>
    </w:p>
    <w:p w:rsidR="00000000" w:rsidDel="00000000" w:rsidP="00000000" w:rsidRDefault="00000000" w:rsidRPr="00000000" w14:paraId="00000002">
      <w:pPr>
        <w:pBdr>
          <w:top w:color="000000" w:space="2" w:sz="0" w:val="none"/>
          <w:left w:color="000000" w:space="0" w:sz="0" w:val="none"/>
          <w:bottom w:color="000000" w:space="0" w:sz="0" w:val="none"/>
          <w:right w:color="000000" w:space="0" w:sz="0" w:val="none"/>
        </w:pBdr>
        <w:spacing w:line="240" w:lineRule="auto"/>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Web Developer with Leadership Experience</w:t>
      </w:r>
    </w:p>
    <w:p w:rsidR="00000000" w:rsidDel="00000000" w:rsidP="00000000" w:rsidRDefault="00000000" w:rsidRPr="00000000" w14:paraId="00000003">
      <w:pPr>
        <w:pBdr>
          <w:top w:color="000000" w:space="2" w:sz="0" w:val="none"/>
          <w:left w:color="000000" w:space="0" w:sz="0" w:val="none"/>
          <w:bottom w:color="000000" w:space="0" w:sz="0" w:val="none"/>
          <w:right w:color="000000" w:space="0" w:sz="0" w:val="none"/>
        </w:pBdr>
        <w:spacing w:line="240" w:lineRule="auto"/>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(843) 267-1863</w:t>
      </w:r>
      <w:r w:rsidDel="00000000" w:rsidR="00000000" w:rsidRPr="00000000">
        <w:rPr>
          <w:rFonts w:ascii="Helvetica Neue" w:cs="Helvetica Neue" w:eastAsia="Helvetica Neue" w:hAnsi="Helvetica Neue"/>
          <w:sz w:val="20"/>
          <w:szCs w:val="20"/>
          <w:rtl w:val="0"/>
        </w:rPr>
        <w:t xml:space="preserve"> • </w:t>
      </w:r>
      <w:r w:rsidDel="00000000" w:rsidR="00000000" w:rsidRPr="00000000">
        <w:rPr>
          <w:rFonts w:ascii="Helvetica Neue" w:cs="Helvetica Neue" w:eastAsia="Helvetica Neue" w:hAnsi="Helvetica Neue"/>
          <w:b w:val="1"/>
          <w:color w:val="2445a9"/>
          <w:sz w:val="20"/>
          <w:szCs w:val="20"/>
          <w:rtl w:val="0"/>
        </w:rPr>
        <w:t xml:space="preserve">jeff.conn121@gmail.com</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tl w:val="0"/>
        </w:rPr>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pBdr>
        <w:spacing w:line="240" w:lineRule="auto"/>
        <w:jc w:val="center"/>
        <w:rPr>
          <w:rFonts w:ascii="Helvetica Neue" w:cs="Helvetica Neue" w:eastAsia="Helvetica Neue" w:hAnsi="Helvetica Neue"/>
          <w:sz w:val="20"/>
          <w:szCs w:val="20"/>
        </w:rPr>
        <w:sectPr>
          <w:pgSz w:h="15840" w:w="12240" w:orient="portrait"/>
          <w:pgMar w:bottom="1440" w:top="1440" w:left="1440" w:right="1440" w:header="720" w:footer="720"/>
          <w:pgNumType w:start="1"/>
        </w:sectPr>
      </w:pPr>
      <w:del w:author="Laney Kawaguchi" w:id="0" w:date="2022-05-04T05:28:08Z">
        <w:r w:rsidDel="00000000" w:rsidR="00000000" w:rsidRPr="00000000">
          <w:fldChar w:fldCharType="begin"/>
        </w:r>
        <w:r w:rsidDel="00000000" w:rsidR="00000000" w:rsidRPr="00000000">
          <w:delInstrText xml:space="preserve">HYPERLINK "https://www.linkedin.com/"</w:delInstrText>
        </w:r>
        <w:r w:rsidDel="00000000" w:rsidR="00000000" w:rsidRPr="00000000">
          <w:fldChar w:fldCharType="separate"/>
        </w:r>
        <w:r w:rsidDel="00000000" w:rsidR="00000000" w:rsidRPr="00000000">
          <w:rPr>
            <w:rFonts w:ascii="Helvetica Neue" w:cs="Helvetica Neue" w:eastAsia="Helvetica Neue" w:hAnsi="Helvetica Neue"/>
            <w:sz w:val="20"/>
            <w:szCs w:val="20"/>
            <w:rtl w:val="0"/>
          </w:rPr>
          <w:delText xml:space="preserve">linkedin.com/in/</w:delText>
        </w:r>
        <w:r w:rsidDel="00000000" w:rsidR="00000000" w:rsidRPr="00000000">
          <w:fldChar w:fldCharType="end"/>
        </w:r>
        <w:r w:rsidDel="00000000" w:rsidR="00000000" w:rsidRPr="00000000">
          <w:rPr>
            <w:rFonts w:ascii="Helvetica Neue" w:cs="Helvetica Neue" w:eastAsia="Helvetica Neue" w:hAnsi="Helvetica Neue"/>
            <w:sz w:val="20"/>
            <w:szCs w:val="20"/>
            <w:rtl w:val="0"/>
          </w:rPr>
          <w:delText xml:space="preserve">jeffrey-conn</w:delText>
        </w:r>
      </w:del>
      <w:ins w:author="Laney Kawaguchi" w:id="0" w:date="2022-05-04T05:28:08Z">
        <w:r w:rsidDel="00000000" w:rsidR="00000000" w:rsidRPr="00000000">
          <w:fldChar w:fldCharType="begin"/>
        </w:r>
        <w:r w:rsidDel="00000000" w:rsidR="00000000" w:rsidRPr="00000000">
          <w:instrText xml:space="preserve">HYPERLINK "https://www.linkedin.com/https://www.linkedin.com/in/jeffrey-conn/"</w:instrText>
        </w:r>
        <w:r w:rsidDel="00000000" w:rsidR="00000000" w:rsidRPr="00000000">
          <w:fldChar w:fldCharType="separate"/>
        </w:r>
        <w:r w:rsidDel="00000000" w:rsidR="00000000" w:rsidRPr="00000000">
          <w:rPr>
            <w:rFonts w:ascii="Helvetica Neue" w:cs="Helvetica Neue" w:eastAsia="Helvetica Neue" w:hAnsi="Helvetica Neue"/>
            <w:color w:val="1155cc"/>
            <w:sz w:val="20"/>
            <w:szCs w:val="20"/>
            <w:u w:val="single"/>
            <w:rtl w:val="0"/>
          </w:rPr>
          <w:t xml:space="preserve">linkedin.com/in/</w:t>
        </w:r>
        <w:r w:rsidDel="00000000" w:rsidR="00000000" w:rsidRPr="00000000">
          <w:fldChar w:fldCharType="end"/>
        </w:r>
        <w:r w:rsidDel="00000000" w:rsidR="00000000" w:rsidRPr="00000000">
          <w:fldChar w:fldCharType="begin"/>
        </w:r>
        <w:r w:rsidDel="00000000" w:rsidR="00000000" w:rsidRPr="00000000">
          <w:instrText xml:space="preserve">HYPERLINK "https://www.linkedin.com/https://www.linkedin.com/in/jeffrey-conn/"</w:instrText>
        </w:r>
        <w:r w:rsidDel="00000000" w:rsidR="00000000" w:rsidRPr="00000000">
          <w:fldChar w:fldCharType="separate"/>
        </w:r>
        <w:r w:rsidDel="00000000" w:rsidR="00000000" w:rsidRPr="00000000">
          <w:rPr>
            <w:rFonts w:ascii="Helvetica Neue" w:cs="Helvetica Neue" w:eastAsia="Helvetica Neue" w:hAnsi="Helvetica Neue"/>
            <w:color w:val="1155cc"/>
            <w:sz w:val="20"/>
            <w:szCs w:val="20"/>
            <w:u w:val="single"/>
            <w:rtl w:val="0"/>
          </w:rPr>
          <w:t xml:space="preserve">jeffrey-conn</w:t>
        </w:r>
        <w:r w:rsidDel="00000000" w:rsidR="00000000" w:rsidRPr="00000000">
          <w:fldChar w:fldCharType="end"/>
        </w:r>
      </w:ins>
      <w:r w:rsidDel="00000000" w:rsidR="00000000" w:rsidRPr="00000000">
        <w:rPr>
          <w:rFonts w:ascii="Helvetica Neue" w:cs="Helvetica Neue" w:eastAsia="Helvetica Neue" w:hAnsi="Helvetica Neue"/>
          <w:sz w:val="20"/>
          <w:szCs w:val="20"/>
          <w:rtl w:val="0"/>
        </w:rPr>
        <w:t xml:space="preserve"> • </w:t>
      </w:r>
      <w:del w:author="Laney Kawaguchi" w:id="1" w:date="2022-05-04T05:30:29Z">
        <w:commentRangeStart w:id="0"/>
        <w:r w:rsidDel="00000000" w:rsidR="00000000" w:rsidRPr="00000000">
          <w:rPr>
            <w:rFonts w:ascii="Helvetica Neue" w:cs="Helvetica Neue" w:eastAsia="Helvetica Neue" w:hAnsi="Helvetica Neue"/>
            <w:sz w:val="20"/>
            <w:szCs w:val="20"/>
            <w:rtl w:val="0"/>
          </w:rPr>
          <w:delText xml:space="preserve">https://github.com/Jaconn4242</w:delText>
        </w:r>
      </w:del>
      <w:ins w:author="Laney Kawaguchi" w:id="1" w:date="2022-05-04T05:30:29Z">
        <w:commentRangeEnd w:id="0"/>
        <w:r w:rsidDel="00000000" w:rsidR="00000000" w:rsidRPr="00000000">
          <w:commentReference w:id="0"/>
        </w:r>
        <w:r w:rsidDel="00000000" w:rsidR="00000000" w:rsidRPr="00000000">
          <w:fldChar w:fldCharType="begin"/>
        </w:r>
        <w:r w:rsidDel="00000000" w:rsidR="00000000" w:rsidRPr="00000000">
          <w:instrText xml:space="preserve">HYPERLINK "https://github.com/Jaconn4242"</w:instrText>
        </w:r>
        <w:r w:rsidDel="00000000" w:rsidR="00000000" w:rsidRPr="00000000">
          <w:fldChar w:fldCharType="separate"/>
        </w:r>
        <w:r w:rsidDel="00000000" w:rsidR="00000000" w:rsidRPr="00000000">
          <w:rPr>
            <w:rFonts w:ascii="Helvetica Neue" w:cs="Helvetica Neue" w:eastAsia="Helvetica Neue" w:hAnsi="Helvetica Neue"/>
            <w:color w:val="1155cc"/>
            <w:sz w:val="20"/>
            <w:szCs w:val="20"/>
            <w:u w:val="single"/>
            <w:rtl w:val="0"/>
          </w:rPr>
          <w:t xml:space="preserve">https://github.com/Jaconn4242</w:t>
        </w:r>
        <w:r w:rsidDel="00000000" w:rsidR="00000000" w:rsidRPr="00000000">
          <w:fldChar w:fldCharType="end"/>
        </w:r>
      </w:ins>
      <w:r w:rsidDel="00000000" w:rsidR="00000000" w:rsidRPr="00000000">
        <w:rPr>
          <w:rtl w:val="0"/>
        </w:rPr>
      </w:r>
    </w:p>
    <w:p w:rsidR="00000000" w:rsidDel="00000000" w:rsidP="00000000" w:rsidRDefault="00000000" w:rsidRPr="00000000" w14:paraId="00000005">
      <w:pPr>
        <w:pBdr>
          <w:top w:color="000000" w:space="0" w:sz="0" w:val="none"/>
          <w:left w:color="000000" w:space="0" w:sz="0" w:val="none"/>
          <w:right w:color="000000" w:space="0" w:sz="0" w:val="none"/>
        </w:pBdr>
        <w:spacing w:line="240" w:lineRule="auto"/>
        <w:rPr>
          <w:rFonts w:ascii="Helvetica Neue" w:cs="Helvetica Neue" w:eastAsia="Helvetica Neue" w:hAnsi="Helvetica Neue"/>
          <w:b w:val="1"/>
          <w:smallCaps w:val="1"/>
          <w:sz w:val="20"/>
          <w:szCs w:val="20"/>
        </w:rPr>
      </w:pPr>
      <w:r w:rsidDel="00000000" w:rsidR="00000000" w:rsidRPr="00000000">
        <w:rPr>
          <w:rtl w:val="0"/>
        </w:rPr>
      </w:r>
    </w:p>
    <w:p w:rsidR="00000000" w:rsidDel="00000000" w:rsidP="00000000" w:rsidRDefault="00000000" w:rsidRPr="00000000" w14:paraId="00000006">
      <w:pPr>
        <w:spacing w:line="240" w:lineRule="auto"/>
        <w:rPr>
          <w:rFonts w:ascii="Helvetica Neue" w:cs="Helvetica Neue" w:eastAsia="Helvetica Neue" w:hAnsi="Helvetica Neue"/>
          <w:b w:val="1"/>
          <w:smallCaps w:val="1"/>
          <w:sz w:val="2"/>
          <w:szCs w:val="2"/>
        </w:rPr>
      </w:pPr>
      <w:r w:rsidDel="00000000" w:rsidR="00000000" w:rsidRPr="00000000">
        <w:rPr>
          <w:rFonts w:ascii="Helvetica Neue" w:cs="Helvetica Neue" w:eastAsia="Helvetica Neue" w:hAnsi="Helvetica Neue"/>
          <w:b w:val="1"/>
          <w:smallCaps w:val="1"/>
          <w:color w:val="2445a9"/>
          <w:sz w:val="28"/>
          <w:szCs w:val="28"/>
          <w:rtl w:val="0"/>
        </w:rPr>
        <w:t xml:space="preserve">WHY I WANT TO BE HERE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Bdr>
          <w:left w:color="000000" w:space="0" w:sz="0" w:val="none"/>
          <w:bottom w:color="000000" w:space="0" w:sz="0" w:val="none"/>
          <w:right w:color="000000" w:space="0" w:sz="0" w:val="none"/>
        </w:pBdr>
        <w:spacing w:line="240" w:lineRule="auto"/>
        <w:rPr>
          <w:rFonts w:ascii="Helvetica Neue" w:cs="Helvetica Neue" w:eastAsia="Helvetica Neue" w:hAnsi="Helvetica Neue"/>
          <w:sz w:val="2"/>
          <w:szCs w:val="2"/>
        </w:rPr>
      </w:pPr>
      <w:r w:rsidDel="00000000" w:rsidR="00000000" w:rsidRPr="00000000">
        <w:rPr>
          <w:rtl w:val="0"/>
        </w:rPr>
      </w:r>
    </w:p>
    <w:p w:rsidR="00000000" w:rsidDel="00000000" w:rsidP="00000000" w:rsidRDefault="00000000" w:rsidRPr="00000000" w14:paraId="0000000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19"/>
          <w:szCs w:val="19"/>
          <w:rtl w:val="0"/>
        </w:rPr>
        <w:t xml:space="preserve">I </w:t>
      </w:r>
      <w:r w:rsidDel="00000000" w:rsidR="00000000" w:rsidRPr="00000000">
        <w:rPr>
          <w:rFonts w:ascii="Helvetica Neue" w:cs="Helvetica Neue" w:eastAsia="Helvetica Neue" w:hAnsi="Helvetica Neue"/>
          <w:sz w:val="20"/>
          <w:szCs w:val="20"/>
          <w:rtl w:val="0"/>
        </w:rPr>
        <w:t xml:space="preserve">admire the mission of Robert Half. I, too, am passionate about helping others find solutions and make their industry processes easier to manage. I create and deliver clean and quality software solutions and I am confident my skills and values would be an asset to your company.  It would be an honor to have the opportunity to be a part of your Development team.</w:t>
      </w:r>
    </w:p>
    <w:p w:rsidR="00000000" w:rsidDel="00000000" w:rsidP="00000000" w:rsidRDefault="00000000" w:rsidRPr="00000000" w14:paraId="00000009">
      <w:pPr>
        <w:pBdr>
          <w:top w:color="000000" w:space="0" w:sz="0" w:val="none"/>
          <w:left w:color="000000" w:space="0" w:sz="0" w:val="none"/>
          <w:right w:color="000000" w:space="0" w:sz="0" w:val="none"/>
        </w:pBdr>
        <w:spacing w:line="240" w:lineRule="auto"/>
        <w:rPr>
          <w:rFonts w:ascii="Helvetica Neue" w:cs="Helvetica Neue" w:eastAsia="Helvetica Neue" w:hAnsi="Helvetica Neue"/>
          <w:b w:val="1"/>
          <w:smallCaps w:val="1"/>
          <w:sz w:val="20"/>
          <w:szCs w:val="20"/>
        </w:rPr>
      </w:pPr>
      <w:r w:rsidDel="00000000" w:rsidR="00000000" w:rsidRPr="00000000">
        <w:rPr>
          <w:rtl w:val="0"/>
        </w:rPr>
      </w:r>
    </w:p>
    <w:p w:rsidR="00000000" w:rsidDel="00000000" w:rsidP="00000000" w:rsidRDefault="00000000" w:rsidRPr="00000000" w14:paraId="0000000A">
      <w:pPr>
        <w:spacing w:line="240" w:lineRule="auto"/>
        <w:rPr>
          <w:rFonts w:ascii="Helvetica Neue" w:cs="Helvetica Neue" w:eastAsia="Helvetica Neue" w:hAnsi="Helvetica Neue"/>
          <w:b w:val="1"/>
          <w:smallCaps w:val="1"/>
          <w:sz w:val="2"/>
          <w:szCs w:val="2"/>
        </w:rPr>
      </w:pPr>
      <w:r w:rsidDel="00000000" w:rsidR="00000000" w:rsidRPr="00000000">
        <w:rPr>
          <w:rFonts w:ascii="Helvetica Neue" w:cs="Helvetica Neue" w:eastAsia="Helvetica Neue" w:hAnsi="Helvetica Neue"/>
          <w:b w:val="1"/>
          <w:smallCaps w:val="1"/>
          <w:color w:val="2445a9"/>
          <w:sz w:val="28"/>
          <w:szCs w:val="28"/>
          <w:rtl w:val="0"/>
        </w:rPr>
        <w:t xml:space="preserve">HOW I CAN ADD VALUE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left w:color="000000" w:space="0" w:sz="0" w:val="none"/>
          <w:bottom w:color="000000" w:space="0" w:sz="0" w:val="none"/>
          <w:right w:color="000000" w:space="0" w:sz="0" w:val="none"/>
        </w:pBdr>
        <w:spacing w:line="240" w:lineRule="auto"/>
        <w:rPr>
          <w:rFonts w:ascii="Helvetica Neue" w:cs="Helvetica Neue" w:eastAsia="Helvetica Neue" w:hAnsi="Helvetica Neue"/>
          <w:sz w:val="2"/>
          <w:szCs w:val="2"/>
        </w:rPr>
      </w:pPr>
      <w:r w:rsidDel="00000000" w:rsidR="00000000" w:rsidRPr="00000000">
        <w:rPr>
          <w:rtl w:val="0"/>
        </w:rPr>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pBdr>
        <w:spacing w:line="240" w:lineRule="auto"/>
        <w:rPr>
          <w:rFonts w:ascii="Helvetica Neue" w:cs="Helvetica Neue" w:eastAsia="Helvetica Neue" w:hAnsi="Helvetica Neue"/>
          <w:sz w:val="20"/>
          <w:szCs w:val="20"/>
        </w:rPr>
      </w:pPr>
      <w:commentRangeStart w:id="1"/>
      <w:r w:rsidDel="00000000" w:rsidR="00000000" w:rsidRPr="00000000">
        <w:rPr>
          <w:rFonts w:ascii="Helvetica Neue" w:cs="Helvetica Neue" w:eastAsia="Helvetica Neue" w:hAnsi="Helvetica Neue"/>
          <w:sz w:val="20"/>
          <w:szCs w:val="20"/>
          <w:rtl w:val="0"/>
        </w:rPr>
        <w:t xml:space="preserve">This role aligns well with my character qualities. I am consistent and have a strong work ethic. I am a strong team player and also have a background in sales which I believe would be of value when working with Front-End Development UI experiences</w:t>
      </w:r>
      <w:del w:author="Laney Kawaguchi" w:id="2" w:date="2022-05-04T05:29:02Z">
        <w:r w:rsidDel="00000000" w:rsidR="00000000" w:rsidRPr="00000000">
          <w:rPr>
            <w:rFonts w:ascii="Helvetica Neue" w:cs="Helvetica Neue" w:eastAsia="Helvetica Neue" w:hAnsi="Helvetica Neue"/>
            <w:sz w:val="20"/>
            <w:szCs w:val="20"/>
            <w:rtl w:val="0"/>
          </w:rPr>
          <w:delText xml:space="preserve"> </w:delText>
        </w:r>
      </w:del>
      <w:r w:rsidDel="00000000" w:rsidR="00000000" w:rsidRPr="00000000">
        <w:rPr>
          <w:rFonts w:ascii="Helvetica Neue" w:cs="Helvetica Neue" w:eastAsia="Helvetica Neue" w:hAnsi="Helvetica Neue"/>
          <w:sz w:val="20"/>
          <w:szCs w:val="20"/>
          <w:rtl w:val="0"/>
        </w:rPr>
        <w:t xml:space="preserve">. I am confident in my skills and abilities and enjoy working with web design, but my true passion is creating new and innovative software solutions for clients to implement and interact with through front-end development.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pBdr>
        <w:spacing w:line="240" w:lineRule="auto"/>
        <w:rPr>
          <w:rFonts w:ascii="Helvetica Neue" w:cs="Helvetica Neue" w:eastAsia="Helvetica Neue" w:hAnsi="Helvetica Neue"/>
          <w:sz w:val="10"/>
          <w:szCs w:val="10"/>
        </w:rPr>
      </w:pPr>
      <w:r w:rsidDel="00000000" w:rsidR="00000000" w:rsidRPr="00000000">
        <w:rPr>
          <w:rtl w:val="0"/>
        </w:rPr>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pBd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My areas of expertise include quality Full-Stack applications designed specifically for clients needs.  Attention to detail and meeting deadlines is my strong suite as well as collaborating effectively in a team setting using efficient GitHub practices</w:t>
      </w:r>
      <w:del w:author="Laney Kawaguchi" w:id="3" w:date="2022-05-04T05:29:12Z">
        <w:r w:rsidDel="00000000" w:rsidR="00000000" w:rsidRPr="00000000">
          <w:rPr>
            <w:rFonts w:ascii="Helvetica Neue" w:cs="Helvetica Neue" w:eastAsia="Helvetica Neue" w:hAnsi="Helvetica Neue"/>
            <w:sz w:val="20"/>
            <w:szCs w:val="20"/>
            <w:rtl w:val="0"/>
          </w:rPr>
          <w:delText xml:space="preserve">.</w:delText>
        </w:r>
      </w:del>
      <w:r w:rsidDel="00000000" w:rsidR="00000000" w:rsidRPr="00000000">
        <w:rPr>
          <w:rFonts w:ascii="Helvetica Neue" w:cs="Helvetica Neue" w:eastAsia="Helvetica Neue" w:hAnsi="Helvetica Neue"/>
          <w:sz w:val="20"/>
          <w:szCs w:val="20"/>
          <w:rtl w:val="0"/>
        </w:rPr>
        <w:t xml:space="preserve">. I’m constantly learning about new ways to improve the performance of my applications and regularly practice reusability and testing throughout my work. My </w:t>
      </w:r>
      <w:r w:rsidDel="00000000" w:rsidR="00000000" w:rsidRPr="00000000">
        <w:rPr>
          <w:rFonts w:ascii="Helvetica Neue" w:cs="Helvetica Neue" w:eastAsia="Helvetica Neue" w:hAnsi="Helvetica Neue"/>
          <w:b w:val="1"/>
          <w:sz w:val="20"/>
          <w:szCs w:val="20"/>
          <w:rtl w:val="0"/>
        </w:rPr>
        <w:t xml:space="preserve">technical skills</w:t>
      </w:r>
      <w:r w:rsidDel="00000000" w:rsidR="00000000" w:rsidRPr="00000000">
        <w:rPr>
          <w:rFonts w:ascii="Helvetica Neue" w:cs="Helvetica Neue" w:eastAsia="Helvetica Neue" w:hAnsi="Helvetica Neue"/>
          <w:sz w:val="20"/>
          <w:szCs w:val="20"/>
          <w:rtl w:val="0"/>
        </w:rPr>
        <w:t xml:space="preserve"> include:</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pBd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pBdr>
        <w:spacing w:line="240" w:lineRule="auto"/>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b w:val="1"/>
          <w:sz w:val="18"/>
          <w:szCs w:val="18"/>
          <w:rtl w:val="0"/>
        </w:rPr>
        <w:t xml:space="preserve">JavaScript</w:t>
      </w:r>
      <w:r w:rsidDel="00000000" w:rsidR="00000000" w:rsidRPr="00000000">
        <w:rPr>
          <w:rFonts w:ascii="Helvetica Neue" w:cs="Helvetica Neue" w:eastAsia="Helvetica Neue" w:hAnsi="Helvetica Neue"/>
          <w:sz w:val="18"/>
          <w:szCs w:val="18"/>
          <w:rtl w:val="0"/>
        </w:rPr>
        <w:t xml:space="preserve"> | </w:t>
      </w:r>
      <w:r w:rsidDel="00000000" w:rsidR="00000000" w:rsidRPr="00000000">
        <w:rPr>
          <w:rFonts w:ascii="Helvetica Neue" w:cs="Helvetica Neue" w:eastAsia="Helvetica Neue" w:hAnsi="Helvetica Neue"/>
          <w:b w:val="1"/>
          <w:sz w:val="18"/>
          <w:szCs w:val="18"/>
          <w:rtl w:val="0"/>
        </w:rPr>
        <w:t xml:space="preserve">ES6</w:t>
      </w:r>
      <w:r w:rsidDel="00000000" w:rsidR="00000000" w:rsidRPr="00000000">
        <w:rPr>
          <w:rFonts w:ascii="Helvetica Neue" w:cs="Helvetica Neue" w:eastAsia="Helvetica Neue" w:hAnsi="Helvetica Neue"/>
          <w:sz w:val="18"/>
          <w:szCs w:val="18"/>
          <w:rtl w:val="0"/>
        </w:rPr>
        <w:t xml:space="preserve"> | </w:t>
      </w:r>
      <w:r w:rsidDel="00000000" w:rsidR="00000000" w:rsidRPr="00000000">
        <w:rPr>
          <w:rFonts w:ascii="Helvetica Neue" w:cs="Helvetica Neue" w:eastAsia="Helvetica Neue" w:hAnsi="Helvetica Neue"/>
          <w:b w:val="1"/>
          <w:sz w:val="18"/>
          <w:szCs w:val="18"/>
          <w:rtl w:val="0"/>
        </w:rPr>
        <w:t xml:space="preserve">React</w:t>
      </w:r>
      <w:r w:rsidDel="00000000" w:rsidR="00000000" w:rsidRPr="00000000">
        <w:rPr>
          <w:rFonts w:ascii="Helvetica Neue" w:cs="Helvetica Neue" w:eastAsia="Helvetica Neue" w:hAnsi="Helvetica Neue"/>
          <w:sz w:val="18"/>
          <w:szCs w:val="18"/>
          <w:rtl w:val="0"/>
        </w:rPr>
        <w:t xml:space="preserve"> | </w:t>
      </w:r>
      <w:r w:rsidDel="00000000" w:rsidR="00000000" w:rsidRPr="00000000">
        <w:rPr>
          <w:rFonts w:ascii="Helvetica Neue" w:cs="Helvetica Neue" w:eastAsia="Helvetica Neue" w:hAnsi="Helvetica Neue"/>
          <w:b w:val="1"/>
          <w:sz w:val="18"/>
          <w:szCs w:val="18"/>
          <w:rtl w:val="0"/>
        </w:rPr>
        <w:t xml:space="preserve">HTML</w:t>
      </w:r>
      <w:r w:rsidDel="00000000" w:rsidR="00000000" w:rsidRPr="00000000">
        <w:rPr>
          <w:rFonts w:ascii="Helvetica Neue" w:cs="Helvetica Neue" w:eastAsia="Helvetica Neue" w:hAnsi="Helvetica Neue"/>
          <w:sz w:val="18"/>
          <w:szCs w:val="18"/>
          <w:rtl w:val="0"/>
        </w:rPr>
        <w:t xml:space="preserve"> | </w:t>
      </w:r>
      <w:r w:rsidDel="00000000" w:rsidR="00000000" w:rsidRPr="00000000">
        <w:rPr>
          <w:rFonts w:ascii="Helvetica Neue" w:cs="Helvetica Neue" w:eastAsia="Helvetica Neue" w:hAnsi="Helvetica Neue"/>
          <w:b w:val="1"/>
          <w:sz w:val="18"/>
          <w:szCs w:val="18"/>
          <w:rtl w:val="0"/>
        </w:rPr>
        <w:t xml:space="preserve">CSS</w:t>
      </w:r>
      <w:r w:rsidDel="00000000" w:rsidR="00000000" w:rsidRPr="00000000">
        <w:rPr>
          <w:rFonts w:ascii="Helvetica Neue" w:cs="Helvetica Neue" w:eastAsia="Helvetica Neue" w:hAnsi="Helvetica Neue"/>
          <w:sz w:val="18"/>
          <w:szCs w:val="18"/>
          <w:rtl w:val="0"/>
        </w:rPr>
        <w:t xml:space="preserve"> | </w:t>
      </w:r>
      <w:r w:rsidDel="00000000" w:rsidR="00000000" w:rsidRPr="00000000">
        <w:rPr>
          <w:rFonts w:ascii="Helvetica Neue" w:cs="Helvetica Neue" w:eastAsia="Helvetica Neue" w:hAnsi="Helvetica Neue"/>
          <w:b w:val="1"/>
          <w:sz w:val="18"/>
          <w:szCs w:val="18"/>
          <w:rtl w:val="0"/>
        </w:rPr>
        <w:t xml:space="preserve">Node.js</w:t>
      </w:r>
      <w:r w:rsidDel="00000000" w:rsidR="00000000" w:rsidRPr="00000000">
        <w:rPr>
          <w:rFonts w:ascii="Helvetica Neue" w:cs="Helvetica Neue" w:eastAsia="Helvetica Neue" w:hAnsi="Helvetica Neue"/>
          <w:sz w:val="18"/>
          <w:szCs w:val="18"/>
          <w:rtl w:val="0"/>
        </w:rPr>
        <w:t xml:space="preserve"> | </w:t>
      </w:r>
      <w:r w:rsidDel="00000000" w:rsidR="00000000" w:rsidRPr="00000000">
        <w:rPr>
          <w:rFonts w:ascii="Helvetica Neue" w:cs="Helvetica Neue" w:eastAsia="Helvetica Neue" w:hAnsi="Helvetica Neue"/>
          <w:b w:val="1"/>
          <w:sz w:val="18"/>
          <w:szCs w:val="18"/>
          <w:rtl w:val="0"/>
        </w:rPr>
        <w:t xml:space="preserve">Express</w:t>
      </w:r>
      <w:r w:rsidDel="00000000" w:rsidR="00000000" w:rsidRPr="00000000">
        <w:rPr>
          <w:rFonts w:ascii="Helvetica Neue" w:cs="Helvetica Neue" w:eastAsia="Helvetica Neue" w:hAnsi="Helvetica Neue"/>
          <w:sz w:val="18"/>
          <w:szCs w:val="18"/>
          <w:rtl w:val="0"/>
        </w:rPr>
        <w:t xml:space="preserve"> | </w:t>
      </w:r>
      <w:r w:rsidDel="00000000" w:rsidR="00000000" w:rsidRPr="00000000">
        <w:rPr>
          <w:rFonts w:ascii="Helvetica Neue" w:cs="Helvetica Neue" w:eastAsia="Helvetica Neue" w:hAnsi="Helvetica Neue"/>
          <w:b w:val="1"/>
          <w:sz w:val="18"/>
          <w:szCs w:val="18"/>
          <w:rtl w:val="0"/>
        </w:rPr>
        <w:t xml:space="preserve">AJAX/HTTP</w:t>
      </w:r>
      <w:r w:rsidDel="00000000" w:rsidR="00000000" w:rsidRPr="00000000">
        <w:rPr>
          <w:rFonts w:ascii="Helvetica Neue" w:cs="Helvetica Neue" w:eastAsia="Helvetica Neue" w:hAnsi="Helvetica Neue"/>
          <w:sz w:val="18"/>
          <w:szCs w:val="18"/>
          <w:rtl w:val="0"/>
        </w:rPr>
        <w:t xml:space="preserve"> | </w:t>
      </w:r>
      <w:r w:rsidDel="00000000" w:rsidR="00000000" w:rsidRPr="00000000">
        <w:rPr>
          <w:rFonts w:ascii="Helvetica Neue" w:cs="Helvetica Neue" w:eastAsia="Helvetica Neue" w:hAnsi="Helvetica Neue"/>
          <w:b w:val="1"/>
          <w:sz w:val="18"/>
          <w:szCs w:val="18"/>
          <w:rtl w:val="0"/>
        </w:rPr>
        <w:t xml:space="preserve">Mongoose</w:t>
      </w:r>
      <w:r w:rsidDel="00000000" w:rsidR="00000000" w:rsidRPr="00000000">
        <w:rPr>
          <w:rFonts w:ascii="Helvetica Neue" w:cs="Helvetica Neue" w:eastAsia="Helvetica Neue" w:hAnsi="Helvetica Neue"/>
          <w:sz w:val="18"/>
          <w:szCs w:val="18"/>
          <w:rtl w:val="0"/>
        </w:rPr>
        <w:t xml:space="preserve"> | </w:t>
      </w:r>
      <w:r w:rsidDel="00000000" w:rsidR="00000000" w:rsidRPr="00000000">
        <w:rPr>
          <w:rFonts w:ascii="Helvetica Neue" w:cs="Helvetica Neue" w:eastAsia="Helvetica Neue" w:hAnsi="Helvetica Neue"/>
          <w:b w:val="1"/>
          <w:sz w:val="18"/>
          <w:szCs w:val="18"/>
          <w:rtl w:val="0"/>
        </w:rPr>
        <w:t xml:space="preserve">MongoDB</w:t>
      </w:r>
      <w:r w:rsidDel="00000000" w:rsidR="00000000" w:rsidRPr="00000000">
        <w:rPr>
          <w:rFonts w:ascii="Helvetica Neue" w:cs="Helvetica Neue" w:eastAsia="Helvetica Neue" w:hAnsi="Helvetica Neue"/>
          <w:sz w:val="18"/>
          <w:szCs w:val="18"/>
          <w:rtl w:val="0"/>
        </w:rPr>
        <w:t xml:space="preserve"> | </w:t>
      </w:r>
      <w:r w:rsidDel="00000000" w:rsidR="00000000" w:rsidRPr="00000000">
        <w:rPr>
          <w:rFonts w:ascii="Helvetica Neue" w:cs="Helvetica Neue" w:eastAsia="Helvetica Neue" w:hAnsi="Helvetica Neue"/>
          <w:b w:val="1"/>
          <w:sz w:val="18"/>
          <w:szCs w:val="18"/>
          <w:rtl w:val="0"/>
        </w:rPr>
        <w:t xml:space="preserve">JSON</w:t>
      </w:r>
      <w:r w:rsidDel="00000000" w:rsidR="00000000" w:rsidRPr="00000000">
        <w:rPr>
          <w:rFonts w:ascii="Helvetica Neue" w:cs="Helvetica Neue" w:eastAsia="Helvetica Neue" w:hAnsi="Helvetica Neue"/>
          <w:sz w:val="18"/>
          <w:szCs w:val="18"/>
          <w:rtl w:val="0"/>
        </w:rPr>
        <w:t xml:space="preserve"> | </w:t>
      </w:r>
      <w:r w:rsidDel="00000000" w:rsidR="00000000" w:rsidRPr="00000000">
        <w:rPr>
          <w:rFonts w:ascii="Helvetica Neue" w:cs="Helvetica Neue" w:eastAsia="Helvetica Neue" w:hAnsi="Helvetica Neue"/>
          <w:b w:val="1"/>
          <w:sz w:val="18"/>
          <w:szCs w:val="18"/>
          <w:rtl w:val="0"/>
        </w:rPr>
        <w:t xml:space="preserve">Git</w:t>
      </w:r>
      <w:r w:rsidDel="00000000" w:rsidR="00000000" w:rsidRPr="00000000">
        <w:rPr>
          <w:rtl w:val="0"/>
        </w:rPr>
      </w:r>
    </w:p>
    <w:p w:rsidR="00000000" w:rsidDel="00000000" w:rsidP="00000000" w:rsidRDefault="00000000" w:rsidRPr="00000000" w14:paraId="00000011">
      <w:pPr>
        <w:pBdr>
          <w:top w:color="000000" w:space="0" w:sz="0" w:val="none"/>
          <w:left w:color="000000" w:space="0" w:sz="0" w:val="none"/>
          <w:right w:color="000000" w:space="0" w:sz="0" w:val="none"/>
        </w:pBd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2">
      <w:pPr>
        <w:spacing w:line="240" w:lineRule="auto"/>
        <w:rPr>
          <w:rFonts w:ascii="Helvetica Neue" w:cs="Helvetica Neue" w:eastAsia="Helvetica Neue" w:hAnsi="Helvetica Neue"/>
          <w:b w:val="1"/>
          <w:smallCaps w:val="1"/>
          <w:color w:val="2445a9"/>
          <w:sz w:val="28"/>
          <w:szCs w:val="28"/>
        </w:rPr>
        <w:sectPr>
          <w:type w:val="continuous"/>
          <w:pgSz w:h="15840" w:w="12240" w:orient="portrait"/>
          <w:pgMar w:bottom="1440" w:top="1440" w:left="1440" w:right="1440" w:header="720" w:footer="720"/>
        </w:sectPr>
      </w:pPr>
      <w:r w:rsidDel="00000000" w:rsidR="00000000" w:rsidRPr="00000000">
        <w:rPr>
          <w:rFonts w:ascii="Helvetica Neue" w:cs="Helvetica Neue" w:eastAsia="Helvetica Neue" w:hAnsi="Helvetica Neue"/>
          <w:b w:val="1"/>
          <w:smallCaps w:val="1"/>
          <w:color w:val="2445a9"/>
          <w:sz w:val="28"/>
          <w:szCs w:val="28"/>
          <w:rtl w:val="0"/>
        </w:rPr>
        <w:t xml:space="preserve">WHAT I’VE LEARNED</w:t>
      </w:r>
    </w:p>
    <w:p w:rsidR="00000000" w:rsidDel="00000000" w:rsidP="00000000" w:rsidRDefault="00000000" w:rsidRPr="00000000" w14:paraId="00000013">
      <w:pPr>
        <w:spacing w:line="240" w:lineRule="auto"/>
        <w:rPr>
          <w:rFonts w:ascii="Helvetica Neue" w:cs="Helvetica Neue" w:eastAsia="Helvetica Neue" w:hAnsi="Helvetica Neue"/>
          <w:b w:val="1"/>
          <w:smallCaps w:val="1"/>
          <w:sz w:val="2"/>
          <w:szCs w:val="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line="240" w:lineRule="auto"/>
        <w:rPr>
          <w:rFonts w:ascii="Helvetica Neue" w:cs="Helvetica Neue" w:eastAsia="Helvetica Neue" w:hAnsi="Helvetica Neue"/>
          <w:b w:val="1"/>
          <w:sz w:val="2"/>
          <w:szCs w:val="2"/>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15">
      <w:pPr>
        <w:spacing w:line="240" w:lineRule="auto"/>
        <w:rPr>
          <w:rFonts w:ascii="Helvetica Neue" w:cs="Helvetica Neue" w:eastAsia="Helvetica Neue" w:hAnsi="Helvetica Neue"/>
          <w:smallCaps w:val="1"/>
          <w:sz w:val="20"/>
          <w:szCs w:val="20"/>
        </w:rPr>
      </w:pPr>
      <w:r w:rsidDel="00000000" w:rsidR="00000000" w:rsidRPr="00000000">
        <w:rPr>
          <w:rFonts w:ascii="Helvetica Neue" w:cs="Helvetica Neue" w:eastAsia="Helvetica Neue" w:hAnsi="Helvetica Neue"/>
          <w:b w:val="1"/>
          <w:sz w:val="20"/>
          <w:szCs w:val="20"/>
          <w:rtl w:val="0"/>
        </w:rPr>
        <w:t xml:space="preserve">Certification of Web Development, </w:t>
      </w:r>
      <w:r w:rsidDel="00000000" w:rsidR="00000000" w:rsidRPr="00000000">
        <w:rPr>
          <w:rFonts w:ascii="Helvetica Neue" w:cs="Helvetica Neue" w:eastAsia="Helvetica Neue" w:hAnsi="Helvetica Neue"/>
          <w:sz w:val="20"/>
          <w:szCs w:val="20"/>
          <w:rtl w:val="0"/>
        </w:rPr>
        <w:t xml:space="preserve">V School</w:t>
        <w:tab/>
        <w:tab/>
        <w:tab/>
        <w:tab/>
        <w:tab/>
        <w:tab/>
        <w:t xml:space="preserve">        </w:t>
      </w:r>
      <w:r w:rsidDel="00000000" w:rsidR="00000000" w:rsidRPr="00000000">
        <w:rPr>
          <w:rFonts w:ascii="Helvetica Neue" w:cs="Helvetica Neue" w:eastAsia="Helvetica Neue" w:hAnsi="Helvetica Neue"/>
          <w:smallCaps w:val="1"/>
          <w:sz w:val="20"/>
          <w:szCs w:val="20"/>
          <w:rtl w:val="0"/>
        </w:rPr>
        <w:t xml:space="preserve">2021</w:t>
      </w:r>
      <w:r w:rsidDel="00000000" w:rsidR="00000000" w:rsidRPr="00000000">
        <w:rPr>
          <w:rFonts w:ascii="Helvetica Neue" w:cs="Helvetica Neue" w:eastAsia="Helvetica Neue" w:hAnsi="Helvetica Neue"/>
          <w:sz w:val="20"/>
          <w:szCs w:val="20"/>
          <w:rtl w:val="0"/>
        </w:rPr>
        <w:t xml:space="preserve">-</w:t>
      </w:r>
      <w:r w:rsidDel="00000000" w:rsidR="00000000" w:rsidRPr="00000000">
        <w:rPr>
          <w:rFonts w:ascii="Helvetica Neue" w:cs="Helvetica Neue" w:eastAsia="Helvetica Neue" w:hAnsi="Helvetica Neue"/>
          <w:smallCaps w:val="1"/>
          <w:sz w:val="20"/>
          <w:szCs w:val="20"/>
          <w:rtl w:val="0"/>
        </w:rPr>
        <w:t xml:space="preserve">2022</w:t>
      </w:r>
    </w:p>
    <w:p w:rsidR="00000000" w:rsidDel="00000000" w:rsidP="00000000" w:rsidRDefault="00000000" w:rsidRPr="00000000" w14:paraId="00000016">
      <w:pPr>
        <w:spacing w:line="240" w:lineRule="auto"/>
        <w:rPr>
          <w:rFonts w:ascii="Helvetica Neue" w:cs="Helvetica Neue" w:eastAsia="Helvetica Neue" w:hAnsi="Helvetica Neue"/>
          <w:smallCaps w:val="1"/>
          <w:sz w:val="20"/>
          <w:szCs w:val="20"/>
        </w:rPr>
      </w:pPr>
      <w:r w:rsidDel="00000000" w:rsidR="00000000" w:rsidRPr="00000000">
        <w:rPr>
          <w:rtl w:val="0"/>
        </w:rPr>
      </w:r>
    </w:p>
    <w:p w:rsidR="00000000" w:rsidDel="00000000" w:rsidP="00000000" w:rsidRDefault="00000000" w:rsidRPr="00000000" w14:paraId="00000017">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Bachelor of Science in Business Administration</w:t>
      </w:r>
      <w:r w:rsidDel="00000000" w:rsidR="00000000" w:rsidRPr="00000000">
        <w:rPr>
          <w:rFonts w:ascii="Helvetica Neue" w:cs="Helvetica Neue" w:eastAsia="Helvetica Neue" w:hAnsi="Helvetica Neue"/>
          <w:smallCaps w:val="1"/>
          <w:sz w:val="20"/>
          <w:szCs w:val="20"/>
          <w:rtl w:val="0"/>
        </w:rPr>
        <w:t xml:space="preserve">, </w:t>
      </w:r>
      <w:r w:rsidDel="00000000" w:rsidR="00000000" w:rsidRPr="00000000">
        <w:rPr>
          <w:rFonts w:ascii="Helvetica Neue" w:cs="Helvetica Neue" w:eastAsia="Helvetica Neue" w:hAnsi="Helvetica Neue"/>
          <w:sz w:val="20"/>
          <w:szCs w:val="20"/>
          <w:rtl w:val="0"/>
        </w:rPr>
        <w:t xml:space="preserve">Coastal Carolina University                Grad: Aug 2019</w:t>
        <w:br w:type="textWrapping"/>
        <w:t xml:space="preserve">AACSB - Accredited                                                                            </w:t>
      </w:r>
    </w:p>
    <w:p w:rsidR="00000000" w:rsidDel="00000000" w:rsidP="00000000" w:rsidRDefault="00000000" w:rsidRPr="00000000" w14:paraId="00000018">
      <w:pPr>
        <w:spacing w:line="240" w:lineRule="auto"/>
        <w:rPr>
          <w:rFonts w:ascii="Helvetica Neue" w:cs="Helvetica Neue" w:eastAsia="Helvetica Neue" w:hAnsi="Helvetica Neue"/>
          <w:smallCaps w:val="1"/>
          <w:sz w:val="20"/>
          <w:szCs w:val="20"/>
        </w:rPr>
      </w:pPr>
      <w:r w:rsidDel="00000000" w:rsidR="00000000" w:rsidRPr="00000000">
        <w:rPr>
          <w:rFonts w:ascii="Helvetica Neue" w:cs="Helvetica Neue" w:eastAsia="Helvetica Neue" w:hAnsi="Helvetica Neue"/>
          <w:sz w:val="20"/>
          <w:szCs w:val="20"/>
          <w:rtl w:val="0"/>
        </w:rPr>
        <w:t xml:space="preserve">Major: Management, Minor: Entrepreneurial Management</w:t>
      </w:r>
      <w:r w:rsidDel="00000000" w:rsidR="00000000" w:rsidRPr="00000000">
        <w:rPr>
          <w:rtl w:val="0"/>
        </w:rPr>
      </w:r>
    </w:p>
    <w:p w:rsidR="00000000" w:rsidDel="00000000" w:rsidP="00000000" w:rsidRDefault="00000000" w:rsidRPr="00000000" w14:paraId="00000019">
      <w:pPr>
        <w:spacing w:line="240" w:lineRule="auto"/>
        <w:rPr>
          <w:rFonts w:ascii="Helvetica Neue" w:cs="Helvetica Neue" w:eastAsia="Helvetica Neue" w:hAnsi="Helvetica Neue"/>
          <w:smallCaps w:val="1"/>
          <w:sz w:val="20"/>
          <w:szCs w:val="20"/>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1A">
      <w:pPr>
        <w:spacing w:line="240" w:lineRule="auto"/>
        <w:rPr>
          <w:rFonts w:ascii="Helvetica Neue" w:cs="Helvetica Neue" w:eastAsia="Helvetica Neue" w:hAnsi="Helvetica Neue"/>
          <w:smallCaps w:val="1"/>
          <w:sz w:val="2"/>
          <w:szCs w:val="2"/>
        </w:rPr>
      </w:pPr>
      <w:r w:rsidDel="00000000" w:rsidR="00000000" w:rsidRPr="00000000">
        <w:rPr>
          <w:rtl w:val="0"/>
        </w:rPr>
      </w:r>
    </w:p>
    <w:p w:rsidR="00000000" w:rsidDel="00000000" w:rsidP="00000000" w:rsidRDefault="00000000" w:rsidRPr="00000000" w14:paraId="0000001B">
      <w:pPr>
        <w:spacing w:line="240" w:lineRule="auto"/>
        <w:rPr>
          <w:rFonts w:ascii="Helvetica Neue" w:cs="Helvetica Neue" w:eastAsia="Helvetica Neue" w:hAnsi="Helvetica Neue"/>
          <w:smallCaps w:val="1"/>
          <w:sz w:val="2"/>
          <w:szCs w:val="2"/>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1C">
      <w:pPr>
        <w:spacing w:line="240" w:lineRule="auto"/>
        <w:rPr>
          <w:rFonts w:ascii="Helvetica Neue" w:cs="Helvetica Neue" w:eastAsia="Helvetica Neue" w:hAnsi="Helvetica Neue"/>
          <w:b w:val="1"/>
          <w:smallCaps w:val="1"/>
          <w:color w:val="2445a9"/>
          <w:sz w:val="28"/>
          <w:szCs w:val="28"/>
        </w:rPr>
        <w:sectPr>
          <w:type w:val="continuous"/>
          <w:pgSz w:h="15840" w:w="12240" w:orient="portrait"/>
          <w:pgMar w:bottom="1440" w:top="720" w:left="1440" w:right="1440" w:header="720" w:footer="720"/>
          <w:cols w:equalWidth="0" w:num="1">
            <w:col w:space="0" w:w="9360"/>
          </w:cols>
        </w:sectPr>
      </w:pPr>
      <w:r w:rsidDel="00000000" w:rsidR="00000000" w:rsidRPr="00000000">
        <w:rPr>
          <w:rFonts w:ascii="Helvetica Neue" w:cs="Helvetica Neue" w:eastAsia="Helvetica Neue" w:hAnsi="Helvetica Neue"/>
          <w:b w:val="1"/>
          <w:smallCaps w:val="1"/>
          <w:color w:val="2445a9"/>
          <w:sz w:val="28"/>
          <w:szCs w:val="28"/>
          <w:rtl w:val="0"/>
        </w:rPr>
        <w:t xml:space="preserve">PROJECTS I’VE DONE</w:t>
      </w:r>
    </w:p>
    <w:p w:rsidR="00000000" w:rsidDel="00000000" w:rsidP="00000000" w:rsidRDefault="00000000" w:rsidRPr="00000000" w14:paraId="0000001D">
      <w:pPr>
        <w:spacing w:line="240" w:lineRule="auto"/>
        <w:rPr>
          <w:rFonts w:ascii="Helvetica Neue" w:cs="Helvetica Neue" w:eastAsia="Helvetica Neue" w:hAnsi="Helvetica Neue"/>
          <w:b w:val="1"/>
          <w:smallCaps w:val="1"/>
          <w:sz w:val="2"/>
          <w:szCs w:val="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1F">
      <w:pPr>
        <w:spacing w:line="240" w:lineRule="auto"/>
        <w:rPr>
          <w:rFonts w:ascii="Helvetica Neue" w:cs="Helvetica Neue" w:eastAsia="Helvetica Neue" w:hAnsi="Helvetica Neue"/>
          <w:sz w:val="20"/>
          <w:szCs w:val="20"/>
        </w:rPr>
      </w:pPr>
      <w:commentRangeStart w:id="2"/>
      <w:r w:rsidDel="00000000" w:rsidR="00000000" w:rsidRPr="00000000">
        <w:rPr>
          <w:rFonts w:ascii="Helvetica Neue" w:cs="Helvetica Neue" w:eastAsia="Helvetica Neue" w:hAnsi="Helvetica Neue"/>
          <w:b w:val="1"/>
          <w:sz w:val="20"/>
          <w:szCs w:val="20"/>
          <w:rtl w:val="0"/>
        </w:rPr>
        <w:t xml:space="preserve">Youth Softball Website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0">
      <w:pPr>
        <w:spacing w:line="240" w:lineRule="auto"/>
        <w:rPr>
          <w:rFonts w:ascii="Helvetica Neue" w:cs="Helvetica Neue" w:eastAsia="Helvetica Neue" w:hAnsi="Helvetica Neue"/>
          <w:rPrChange w:author="Laney Kawaguchi" w:id="5" w:date="2022-05-04T05:32:41Z">
            <w:rPr>
              <w:rFonts w:ascii="Helvetica Neue" w:cs="Helvetica Neue" w:eastAsia="Helvetica Neue" w:hAnsi="Helvetica Neue"/>
              <w:sz w:val="20"/>
              <w:szCs w:val="20"/>
            </w:rPr>
          </w:rPrChange>
        </w:rPr>
      </w:pPr>
      <w:del w:author="Laney Kawaguchi" w:id="4" w:date="2022-05-04T05:29:47Z">
        <w:r w:rsidDel="00000000" w:rsidR="00000000" w:rsidRPr="00000000">
          <w:fldChar w:fldCharType="begin"/>
        </w:r>
        <w:r w:rsidDel="00000000" w:rsidR="00000000" w:rsidRPr="00000000">
          <w:delInstrText xml:space="preserve">HYPERLINK "https://github.com/"</w:delInstrText>
        </w:r>
        <w:r w:rsidDel="00000000" w:rsidR="00000000" w:rsidRPr="00000000">
          <w:fldChar w:fldCharType="separate"/>
        </w:r>
        <w:r w:rsidDel="00000000" w:rsidR="00000000" w:rsidRPr="00000000">
          <w:rPr>
            <w:rFonts w:ascii="Helvetica Neue" w:cs="Helvetica Neue" w:eastAsia="Helvetica Neue" w:hAnsi="Helvetica Neue"/>
            <w:sz w:val="18"/>
            <w:szCs w:val="18"/>
            <w:u w:val="single"/>
            <w:rtl w:val="0"/>
            <w:rPrChange w:author="Laney Kawaguchi" w:id="5" w:date="2022-05-04T05:32:41Z">
              <w:rPr>
                <w:rFonts w:ascii="Helvetica Neue" w:cs="Helvetica Neue" w:eastAsia="Helvetica Neue" w:hAnsi="Helvetica Neue"/>
                <w:sz w:val="16"/>
                <w:szCs w:val="16"/>
                <w:u w:val="single"/>
              </w:rPr>
            </w:rPrChange>
          </w:rPr>
          <w:delText xml:space="preserve">github.com/</w:delText>
        </w:r>
        <w:r w:rsidDel="00000000" w:rsidR="00000000" w:rsidRPr="00000000">
          <w:fldChar w:fldCharType="end"/>
        </w:r>
        <w:r w:rsidDel="00000000" w:rsidR="00000000" w:rsidRPr="00000000">
          <w:rPr>
            <w:rFonts w:ascii="Helvetica Neue" w:cs="Helvetica Neue" w:eastAsia="Helvetica Neue" w:hAnsi="Helvetica Neue"/>
            <w:sz w:val="18"/>
            <w:szCs w:val="18"/>
            <w:rtl w:val="0"/>
            <w:rPrChange w:author="Laney Kawaguchi" w:id="5" w:date="2022-05-04T05:32:41Z">
              <w:rPr>
                <w:rFonts w:ascii="Helvetica Neue" w:cs="Helvetica Neue" w:eastAsia="Helvetica Neue" w:hAnsi="Helvetica Neue"/>
                <w:sz w:val="16"/>
                <w:szCs w:val="16"/>
              </w:rPr>
            </w:rPrChange>
          </w:rPr>
          <w:delText xml:space="preserve">Jaconn4242/Rocks-Spring-Angels</w:delText>
        </w:r>
      </w:del>
      <w:ins w:author="Laney Kawaguchi" w:id="4" w:date="2022-05-04T05:29:47Z">
        <w:r w:rsidDel="00000000" w:rsidR="00000000" w:rsidRPr="00000000">
          <w:fldChar w:fldCharType="begin"/>
        </w:r>
        <w:r w:rsidDel="00000000" w:rsidR="00000000" w:rsidRPr="00000000">
          <w:instrText xml:space="preserve">HYPERLINK "https://github.com/Jaconn4242/Rock-Springs-Angels"</w:instrText>
        </w:r>
        <w:r w:rsidDel="00000000" w:rsidR="00000000" w:rsidRPr="00000000">
          <w:fldChar w:fldCharType="separate"/>
        </w:r>
        <w:r w:rsidDel="00000000" w:rsidR="00000000" w:rsidRPr="00000000">
          <w:rPr>
            <w:rFonts w:ascii="Helvetica Neue" w:cs="Helvetica Neue" w:eastAsia="Helvetica Neue" w:hAnsi="Helvetica Neue"/>
            <w:color w:val="1155cc"/>
            <w:sz w:val="18"/>
            <w:szCs w:val="18"/>
            <w:u w:val="single"/>
            <w:rtl w:val="0"/>
            <w:rPrChange w:author="Laney Kawaguchi" w:id="5" w:date="2022-05-04T05:32:41Z">
              <w:rPr>
                <w:rFonts w:ascii="Helvetica Neue" w:cs="Helvetica Neue" w:eastAsia="Helvetica Neue" w:hAnsi="Helvetica Neue"/>
                <w:color w:val="1155cc"/>
                <w:sz w:val="16"/>
                <w:szCs w:val="16"/>
                <w:u w:val="single"/>
              </w:rPr>
            </w:rPrChange>
          </w:rPr>
          <w:t xml:space="preserve">github.com/</w:t>
        </w:r>
        <w:r w:rsidDel="00000000" w:rsidR="00000000" w:rsidRPr="00000000">
          <w:fldChar w:fldCharType="end"/>
        </w:r>
        <w:r w:rsidDel="00000000" w:rsidR="00000000" w:rsidRPr="00000000">
          <w:fldChar w:fldCharType="begin"/>
        </w:r>
        <w:r w:rsidDel="00000000" w:rsidR="00000000" w:rsidRPr="00000000">
          <w:instrText xml:space="preserve">HYPERLINK "https://github.com/Jaconn4242/Rock-Springs-Angels"</w:instrText>
        </w:r>
        <w:r w:rsidDel="00000000" w:rsidR="00000000" w:rsidRPr="00000000">
          <w:fldChar w:fldCharType="separate"/>
        </w:r>
        <w:r w:rsidDel="00000000" w:rsidR="00000000" w:rsidRPr="00000000">
          <w:rPr>
            <w:rFonts w:ascii="Helvetica Neue" w:cs="Helvetica Neue" w:eastAsia="Helvetica Neue" w:hAnsi="Helvetica Neue"/>
            <w:color w:val="1155cc"/>
            <w:sz w:val="18"/>
            <w:szCs w:val="18"/>
            <w:u w:val="single"/>
            <w:rtl w:val="0"/>
            <w:rPrChange w:author="Laney Kawaguchi" w:id="5" w:date="2022-05-04T05:32:41Z">
              <w:rPr>
                <w:rFonts w:ascii="Helvetica Neue" w:cs="Helvetica Neue" w:eastAsia="Helvetica Neue" w:hAnsi="Helvetica Neue"/>
                <w:color w:val="1155cc"/>
                <w:sz w:val="16"/>
                <w:szCs w:val="16"/>
                <w:u w:val="single"/>
              </w:rPr>
            </w:rPrChange>
          </w:rPr>
          <w:t xml:space="preserve">Jaconn4242/Rocks-Spring-Angels</w:t>
        </w:r>
        <w:r w:rsidDel="00000000" w:rsidR="00000000" w:rsidRPr="00000000">
          <w:fldChar w:fldCharType="end"/>
        </w:r>
      </w:ins>
      <w:r w:rsidDel="00000000" w:rsidR="00000000" w:rsidRPr="00000000">
        <w:rPr>
          <w:rFonts w:ascii="Helvetica Neue" w:cs="Helvetica Neue" w:eastAsia="Helvetica Neue" w:hAnsi="Helvetica Neue"/>
          <w:sz w:val="18"/>
          <w:szCs w:val="18"/>
          <w:rtl w:val="0"/>
          <w:rPrChange w:author="Laney Kawaguchi" w:id="5" w:date="2022-05-04T05:32:41Z">
            <w:rPr>
              <w:rFonts w:ascii="Helvetica Neue" w:cs="Helvetica Neue" w:eastAsia="Helvetica Neue" w:hAnsi="Helvetica Neue"/>
              <w:sz w:val="16"/>
              <w:szCs w:val="16"/>
            </w:rPr>
          </w:rPrChange>
        </w:rPr>
        <w:t xml:space="preserve"> | TECHNOLOGIES: </w:t>
      </w:r>
      <w:r w:rsidDel="00000000" w:rsidR="00000000" w:rsidRPr="00000000">
        <w:rPr>
          <w:rFonts w:ascii="Helvetica Neue" w:cs="Helvetica Neue" w:eastAsia="Helvetica Neue" w:hAnsi="Helvetica Neue"/>
          <w:b w:val="1"/>
          <w:sz w:val="18"/>
          <w:szCs w:val="18"/>
          <w:rtl w:val="0"/>
          <w:rPrChange w:author="Laney Kawaguchi" w:id="5" w:date="2022-05-04T05:32:41Z">
            <w:rPr>
              <w:rFonts w:ascii="Helvetica Neue" w:cs="Helvetica Neue" w:eastAsia="Helvetica Neue" w:hAnsi="Helvetica Neue"/>
              <w:b w:val="1"/>
              <w:sz w:val="16"/>
              <w:szCs w:val="16"/>
            </w:rPr>
          </w:rPrChange>
        </w:rPr>
        <w:t xml:space="preserve">React, Node, Express, Mongoose, MongoDB</w:t>
      </w:r>
      <w:r w:rsidDel="00000000" w:rsidR="00000000" w:rsidRPr="00000000">
        <w:rPr>
          <w:rtl w:val="0"/>
        </w:rPr>
      </w:r>
    </w:p>
    <w:p w:rsidR="00000000" w:rsidDel="00000000" w:rsidP="00000000" w:rsidRDefault="00000000" w:rsidRPr="00000000" w14:paraId="00000021">
      <w:pPr>
        <w:numPr>
          <w:ilvl w:val="0"/>
          <w:numId w:val="5"/>
        </w:numPr>
        <w:spacing w:line="240" w:lineRule="auto"/>
        <w:ind w:left="360" w:hanging="288"/>
        <w:rPr>
          <w:ins w:author="Laney Kawaguchi" w:id="6" w:date="2022-05-04T05:31:53Z"/>
          <w:color w:val="000000"/>
          <w:sz w:val="20"/>
          <w:szCs w:val="20"/>
        </w:rPr>
      </w:pPr>
      <w:r w:rsidDel="00000000" w:rsidR="00000000" w:rsidRPr="00000000">
        <w:rPr>
          <w:rFonts w:ascii="Helvetica Neue" w:cs="Helvetica Neue" w:eastAsia="Helvetica Neue" w:hAnsi="Helvetica Neue"/>
          <w:sz w:val="20"/>
          <w:szCs w:val="20"/>
          <w:rtl w:val="0"/>
        </w:rPr>
        <w:t xml:space="preserve">A responsive web/mobile app that allows users to identify upcoming softball game information and team player data for their local team(Rock Springs Angels).  </w:t>
      </w:r>
      <w:ins w:author="Laney Kawaguchi" w:id="6" w:date="2022-05-04T05:31:53Z">
        <w:r w:rsidDel="00000000" w:rsidR="00000000" w:rsidRPr="00000000">
          <w:rPr>
            <w:rtl w:val="0"/>
          </w:rPr>
        </w:r>
      </w:ins>
    </w:p>
    <w:p w:rsidR="00000000" w:rsidDel="00000000" w:rsidP="00000000" w:rsidRDefault="00000000" w:rsidRPr="00000000" w14:paraId="00000022">
      <w:pPr>
        <w:numPr>
          <w:ilvl w:val="0"/>
          <w:numId w:val="5"/>
        </w:numPr>
        <w:spacing w:line="240" w:lineRule="auto"/>
        <w:ind w:left="360" w:hanging="288"/>
        <w:rPr>
          <w:color w:val="000000"/>
          <w:sz w:val="20"/>
          <w:szCs w:val="20"/>
        </w:rPr>
      </w:pPr>
      <w:r w:rsidDel="00000000" w:rsidR="00000000" w:rsidRPr="00000000">
        <w:rPr>
          <w:rFonts w:ascii="Helvetica Neue" w:cs="Helvetica Neue" w:eastAsia="Helvetica Neue" w:hAnsi="Helvetica Neue"/>
          <w:sz w:val="20"/>
          <w:szCs w:val="20"/>
          <w:rtl w:val="0"/>
        </w:rPr>
        <w:t xml:space="preserve">The client side is controlled by </w:t>
      </w:r>
      <w:r w:rsidDel="00000000" w:rsidR="00000000" w:rsidRPr="00000000">
        <w:rPr>
          <w:rFonts w:ascii="Helvetica Neue" w:cs="Helvetica Neue" w:eastAsia="Helvetica Neue" w:hAnsi="Helvetica Neue"/>
          <w:b w:val="1"/>
          <w:sz w:val="20"/>
          <w:szCs w:val="20"/>
          <w:rtl w:val="0"/>
        </w:rPr>
        <w:t xml:space="preserve">React.js (v18.0) </w:t>
      </w:r>
      <w:r w:rsidDel="00000000" w:rsidR="00000000" w:rsidRPr="00000000">
        <w:rPr>
          <w:rFonts w:ascii="Helvetica Neue" w:cs="Helvetica Neue" w:eastAsia="Helvetica Neue" w:hAnsi="Helvetica Neue"/>
          <w:sz w:val="20"/>
          <w:szCs w:val="20"/>
          <w:rtl w:val="0"/>
        </w:rPr>
        <w:t xml:space="preserve">utilizing custom hooks, Context, and React Router. A super admin was implemented for the Coach of the softball team to have full control of data being displayed to the viewers. </w:t>
      </w:r>
    </w:p>
    <w:p w:rsidR="00000000" w:rsidDel="00000000" w:rsidP="00000000" w:rsidRDefault="00000000" w:rsidRPr="00000000" w14:paraId="00000023">
      <w:pPr>
        <w:numPr>
          <w:ilvl w:val="0"/>
          <w:numId w:val="5"/>
        </w:numPr>
        <w:spacing w:line="240" w:lineRule="auto"/>
        <w:ind w:left="360" w:hanging="288"/>
        <w:rPr>
          <w:ins w:author="Laney Kawaguchi" w:id="8" w:date="2022-05-04T05:33:04Z"/>
          <w:color w:val="000000"/>
          <w:sz w:val="20"/>
          <w:szCs w:val="20"/>
        </w:rPr>
      </w:pPr>
      <w:r w:rsidDel="00000000" w:rsidR="00000000" w:rsidRPr="00000000">
        <w:rPr>
          <w:rFonts w:ascii="Helvetica Neue" w:cs="Helvetica Neue" w:eastAsia="Helvetica Neue" w:hAnsi="Helvetica Neue"/>
          <w:sz w:val="20"/>
          <w:szCs w:val="20"/>
          <w:rtl w:val="0"/>
        </w:rPr>
        <w:t xml:space="preserve">The data is driven by two MongoDB cloud based </w:t>
      </w:r>
      <w:del w:author="Laney Kawaguchi" w:id="7" w:date="2022-05-04T05:32:05Z">
        <w:r w:rsidDel="00000000" w:rsidR="00000000" w:rsidRPr="00000000">
          <w:rPr>
            <w:rFonts w:ascii="Helvetica Neue" w:cs="Helvetica Neue" w:eastAsia="Helvetica Neue" w:hAnsi="Helvetica Neue"/>
            <w:sz w:val="20"/>
            <w:szCs w:val="20"/>
            <w:rtl w:val="0"/>
          </w:rPr>
          <w:delText xml:space="preserve"> </w:delText>
        </w:r>
      </w:del>
      <w:r w:rsidDel="00000000" w:rsidR="00000000" w:rsidRPr="00000000">
        <w:rPr>
          <w:rFonts w:ascii="Helvetica Neue" w:cs="Helvetica Neue" w:eastAsia="Helvetica Neue" w:hAnsi="Helvetica Neue"/>
          <w:sz w:val="20"/>
          <w:szCs w:val="20"/>
          <w:rtl w:val="0"/>
        </w:rPr>
        <w:t xml:space="preserve">API’s to allow the changes made by the coach to be stored and displayed accordingly. </w:t>
      </w:r>
      <w:ins w:author="Laney Kawaguchi" w:id="8" w:date="2022-05-04T05:33:04Z">
        <w:r w:rsidDel="00000000" w:rsidR="00000000" w:rsidRPr="00000000">
          <w:rPr>
            <w:rtl w:val="0"/>
          </w:rPr>
        </w:r>
      </w:ins>
    </w:p>
    <w:p w:rsidR="00000000" w:rsidDel="00000000" w:rsidP="00000000" w:rsidRDefault="00000000" w:rsidRPr="00000000" w14:paraId="00000024">
      <w:pPr>
        <w:numPr>
          <w:ilvl w:val="0"/>
          <w:numId w:val="5"/>
        </w:numPr>
        <w:spacing w:line="240" w:lineRule="auto"/>
        <w:ind w:left="360" w:hanging="288"/>
        <w:rPr>
          <w:color w:val="000000"/>
          <w:sz w:val="20"/>
          <w:szCs w:val="20"/>
          <w:rPrChange w:author="Laney Kawaguchi" w:id="13" w:date="2022-05-04T05:33:01Z">
            <w:rPr>
              <w:rFonts w:ascii="Helvetica Neue" w:cs="Helvetica Neue" w:eastAsia="Helvetica Neue" w:hAnsi="Helvetica Neue"/>
              <w:sz w:val="20"/>
              <w:szCs w:val="20"/>
            </w:rPr>
          </w:rPrChange>
        </w:rPr>
        <w:pPrChange w:author="Laney Kawaguchi" w:id="0" w:date="2022-05-04T05:33:01Z">
          <w:pPr>
            <w:spacing w:line="240" w:lineRule="auto"/>
            <w:ind w:left="360" w:firstLine="0"/>
          </w:pPr>
        </w:pPrChange>
      </w:pPr>
      <w:r w:rsidDel="00000000" w:rsidR="00000000" w:rsidRPr="00000000">
        <w:rPr>
          <w:rFonts w:ascii="Helvetica Neue" w:cs="Helvetica Neue" w:eastAsia="Helvetica Neue" w:hAnsi="Helvetica Neue"/>
          <w:sz w:val="20"/>
          <w:szCs w:val="20"/>
          <w:rtl w:val="0"/>
        </w:rPr>
        <w:t xml:space="preserve">Currently implementing Google Analytics and working with</w:t>
      </w:r>
      <w:ins w:author="Laney Kawaguchi" w:id="9" w:date="2022-05-04T05:32:18Z">
        <w:r w:rsidDel="00000000" w:rsidR="00000000" w:rsidRPr="00000000">
          <w:rPr>
            <w:rFonts w:ascii="Helvetica Neue" w:cs="Helvetica Neue" w:eastAsia="Helvetica Neue" w:hAnsi="Helvetica Neue"/>
            <w:sz w:val="20"/>
            <w:szCs w:val="20"/>
            <w:rtl w:val="0"/>
          </w:rPr>
          <w:t xml:space="preserve"> Google </w:t>
        </w:r>
      </w:ins>
      <w:ins w:author="Laney Kawaguchi" w:id="10" w:date="2022-05-04T05:32:20Z">
        <w:r w:rsidDel="00000000" w:rsidR="00000000" w:rsidRPr="00000000">
          <w:rPr>
            <w:rFonts w:ascii="Helvetica Neue" w:cs="Helvetica Neue" w:eastAsia="Helvetica Neue" w:hAnsi="Helvetica Neue"/>
            <w:sz w:val="20"/>
            <w:szCs w:val="20"/>
            <w:rtl w:val="0"/>
          </w:rPr>
          <w:t xml:space="preserve">T</w:t>
        </w:r>
      </w:ins>
      <w:del w:author="Laney Kawaguchi" w:id="10" w:date="2022-05-04T05:32:20Z">
        <w:r w:rsidDel="00000000" w:rsidR="00000000" w:rsidRPr="00000000">
          <w:rPr>
            <w:rFonts w:ascii="Helvetica Neue" w:cs="Helvetica Neue" w:eastAsia="Helvetica Neue" w:hAnsi="Helvetica Neue"/>
            <w:sz w:val="20"/>
            <w:szCs w:val="20"/>
            <w:rtl w:val="0"/>
          </w:rPr>
          <w:delText xml:space="preserve"> t</w:delText>
        </w:r>
      </w:del>
      <w:r w:rsidDel="00000000" w:rsidR="00000000" w:rsidRPr="00000000">
        <w:rPr>
          <w:rFonts w:ascii="Helvetica Neue" w:cs="Helvetica Neue" w:eastAsia="Helvetica Neue" w:hAnsi="Helvetica Neue"/>
          <w:sz w:val="20"/>
          <w:szCs w:val="20"/>
          <w:rtl w:val="0"/>
        </w:rPr>
        <w:t xml:space="preserve">ag </w:t>
      </w:r>
      <w:ins w:author="Laney Kawaguchi" w:id="11" w:date="2022-05-04T05:32:24Z">
        <w:r w:rsidDel="00000000" w:rsidR="00000000" w:rsidRPr="00000000">
          <w:rPr>
            <w:rFonts w:ascii="Helvetica Neue" w:cs="Helvetica Neue" w:eastAsia="Helvetica Neue" w:hAnsi="Helvetica Neue"/>
            <w:sz w:val="20"/>
            <w:szCs w:val="20"/>
            <w:rtl w:val="0"/>
          </w:rPr>
          <w:t xml:space="preserve">M</w:t>
        </w:r>
      </w:ins>
      <w:del w:author="Laney Kawaguchi" w:id="11" w:date="2022-05-04T05:32:24Z">
        <w:r w:rsidDel="00000000" w:rsidR="00000000" w:rsidRPr="00000000">
          <w:rPr>
            <w:rFonts w:ascii="Helvetica Neue" w:cs="Helvetica Neue" w:eastAsia="Helvetica Neue" w:hAnsi="Helvetica Neue"/>
            <w:sz w:val="20"/>
            <w:szCs w:val="20"/>
            <w:rtl w:val="0"/>
          </w:rPr>
          <w:delText xml:space="preserve">m</w:delText>
        </w:r>
      </w:del>
      <w:r w:rsidDel="00000000" w:rsidR="00000000" w:rsidRPr="00000000">
        <w:rPr>
          <w:rFonts w:ascii="Helvetica Neue" w:cs="Helvetica Neue" w:eastAsia="Helvetica Neue" w:hAnsi="Helvetica Neue"/>
          <w:sz w:val="20"/>
          <w:szCs w:val="20"/>
          <w:rtl w:val="0"/>
        </w:rPr>
        <w:t xml:space="preserve">anager</w:t>
      </w:r>
      <w:ins w:author="Laney Kawaguchi" w:id="12" w:date="2022-05-04T05:32:28Z">
        <w:r w:rsidDel="00000000" w:rsidR="00000000" w:rsidRPr="00000000">
          <w:rPr>
            <w:rFonts w:ascii="Helvetica Neue" w:cs="Helvetica Neue" w:eastAsia="Helvetica Neue" w:hAnsi="Helvetica Neue"/>
            <w:sz w:val="20"/>
            <w:szCs w:val="20"/>
            <w:rtl w:val="0"/>
          </w:rPr>
          <w:t xml:space="preserve">.</w:t>
        </w:r>
      </w:ins>
      <w:del w:author="Laney Kawaguchi" w:id="12" w:date="2022-05-04T05:32:28Z">
        <w:r w:rsidDel="00000000" w:rsidR="00000000" w:rsidRPr="00000000">
          <w:rPr>
            <w:rFonts w:ascii="Helvetica Neue" w:cs="Helvetica Neue" w:eastAsia="Helvetica Neue" w:hAnsi="Helvetica Neue"/>
            <w:sz w:val="20"/>
            <w:szCs w:val="20"/>
            <w:rtl w:val="0"/>
          </w:rPr>
          <w:delText xml:space="preserve"> data</w:delText>
        </w:r>
      </w:del>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25">
      <w:pPr>
        <w:spacing w:line="240" w:lineRule="auto"/>
        <w:rPr>
          <w:rFonts w:ascii="Helvetica Neue" w:cs="Helvetica Neue" w:eastAsia="Helvetica Neue" w:hAnsi="Helvetica Neue"/>
          <w:b w:val="1"/>
          <w:sz w:val="2"/>
          <w:szCs w:val="2"/>
        </w:rPr>
      </w:pPr>
      <w:r w:rsidDel="00000000" w:rsidR="00000000" w:rsidRPr="00000000">
        <w:rPr>
          <w:rtl w:val="0"/>
        </w:rPr>
      </w:r>
    </w:p>
    <w:p w:rsidR="00000000" w:rsidDel="00000000" w:rsidP="00000000" w:rsidRDefault="00000000" w:rsidRPr="00000000" w14:paraId="00000026">
      <w:pPr>
        <w:spacing w:line="240" w:lineRule="auto"/>
        <w:rPr>
          <w:ins w:author="Laney Kawaguchi" w:id="14" w:date="2022-05-04T05:32:59Z"/>
          <w:rFonts w:ascii="Helvetica Neue" w:cs="Helvetica Neue" w:eastAsia="Helvetica Neue" w:hAnsi="Helvetica Neue"/>
          <w:b w:val="1"/>
          <w:sz w:val="2"/>
          <w:szCs w:val="2"/>
        </w:rPr>
      </w:pPr>
      <w:ins w:author="Laney Kawaguchi" w:id="14" w:date="2022-05-04T05:32:59Z">
        <w:r w:rsidDel="00000000" w:rsidR="00000000" w:rsidRPr="00000000">
          <w:rPr>
            <w:rtl w:val="0"/>
          </w:rPr>
        </w:r>
      </w:ins>
    </w:p>
    <w:p w:rsidR="00000000" w:rsidDel="00000000" w:rsidP="00000000" w:rsidRDefault="00000000" w:rsidRPr="00000000" w14:paraId="00000027">
      <w:pPr>
        <w:spacing w:line="240" w:lineRule="auto"/>
        <w:rPr>
          <w:rFonts w:ascii="Helvetica Neue" w:cs="Helvetica Neue" w:eastAsia="Helvetica Neue" w:hAnsi="Helvetica Neue"/>
          <w:sz w:val="20"/>
          <w:szCs w:val="20"/>
        </w:rPr>
      </w:pPr>
      <w:commentRangeStart w:id="3"/>
      <w:r w:rsidDel="00000000" w:rsidR="00000000" w:rsidRPr="00000000">
        <w:rPr>
          <w:rFonts w:ascii="Helvetica Neue" w:cs="Helvetica Neue" w:eastAsia="Helvetica Neue" w:hAnsi="Helvetica Neue"/>
          <w:b w:val="1"/>
          <w:sz w:val="20"/>
          <w:szCs w:val="20"/>
          <w:rtl w:val="0"/>
        </w:rPr>
        <w:t xml:space="preserve">Bounty Hunter 2 - Tracker Tool</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8">
      <w:pPr>
        <w:spacing w:line="240" w:lineRule="auto"/>
        <w:rPr>
          <w:rFonts w:ascii="Helvetica Neue" w:cs="Helvetica Neue" w:eastAsia="Helvetica Neue" w:hAnsi="Helvetica Neue"/>
          <w:rPrChange w:author="Laney Kawaguchi" w:id="15" w:date="2022-05-04T05:32:46Z">
            <w:rPr>
              <w:rFonts w:ascii="Helvetica Neue" w:cs="Helvetica Neue" w:eastAsia="Helvetica Neue" w:hAnsi="Helvetica Neue"/>
              <w:sz w:val="20"/>
              <w:szCs w:val="20"/>
            </w:rPr>
          </w:rPrChange>
        </w:rPr>
      </w:pPr>
      <w:hyperlink r:id="rId7">
        <w:r w:rsidDel="00000000" w:rsidR="00000000" w:rsidRPr="00000000">
          <w:rPr>
            <w:rFonts w:ascii="Helvetica Neue" w:cs="Helvetica Neue" w:eastAsia="Helvetica Neue" w:hAnsi="Helvetica Neue"/>
            <w:sz w:val="18"/>
            <w:szCs w:val="18"/>
            <w:u w:val="single"/>
            <w:rtl w:val="0"/>
            <w:rPrChange w:author="Laney Kawaguchi" w:id="15" w:date="2022-05-04T05:32:46Z">
              <w:rPr>
                <w:rFonts w:ascii="Helvetica Neue" w:cs="Helvetica Neue" w:eastAsia="Helvetica Neue" w:hAnsi="Helvetica Neue"/>
                <w:sz w:val="16"/>
                <w:szCs w:val="16"/>
                <w:u w:val="single"/>
              </w:rPr>
            </w:rPrChange>
          </w:rPr>
          <w:t xml:space="preserve">github.com/</w:t>
        </w:r>
      </w:hyperlink>
      <w:r w:rsidDel="00000000" w:rsidR="00000000" w:rsidRPr="00000000">
        <w:rPr>
          <w:rFonts w:ascii="Helvetica Neue" w:cs="Helvetica Neue" w:eastAsia="Helvetica Neue" w:hAnsi="Helvetica Neue"/>
          <w:sz w:val="18"/>
          <w:szCs w:val="18"/>
          <w:rtl w:val="0"/>
          <w:rPrChange w:author="Laney Kawaguchi" w:id="15" w:date="2022-05-04T05:32:46Z">
            <w:rPr>
              <w:rFonts w:ascii="Helvetica Neue" w:cs="Helvetica Neue" w:eastAsia="Helvetica Neue" w:hAnsi="Helvetica Neue"/>
              <w:sz w:val="16"/>
              <w:szCs w:val="16"/>
            </w:rPr>
          </w:rPrChange>
        </w:rPr>
        <w:t xml:space="preserve">Jaconn4242/assignments/tree/main/Level-5/Bounty-Hunter2</w:t>
      </w:r>
      <w:r w:rsidDel="00000000" w:rsidR="00000000" w:rsidRPr="00000000">
        <w:rPr>
          <w:rFonts w:ascii="Helvetica Neue" w:cs="Helvetica Neue" w:eastAsia="Helvetica Neue" w:hAnsi="Helvetica Neue"/>
          <w:sz w:val="18"/>
          <w:szCs w:val="18"/>
          <w:rtl w:val="0"/>
          <w:rPrChange w:author="Laney Kawaguchi" w:id="15" w:date="2022-05-04T05:32:46Z">
            <w:rPr>
              <w:rFonts w:ascii="Helvetica Neue" w:cs="Helvetica Neue" w:eastAsia="Helvetica Neue" w:hAnsi="Helvetica Neue"/>
              <w:sz w:val="16"/>
              <w:szCs w:val="16"/>
            </w:rPr>
          </w:rPrChange>
        </w:rPr>
        <w:t xml:space="preserve"> | TECHNOLOGIES: </w:t>
      </w:r>
      <w:r w:rsidDel="00000000" w:rsidR="00000000" w:rsidRPr="00000000">
        <w:rPr>
          <w:rFonts w:ascii="Helvetica Neue" w:cs="Helvetica Neue" w:eastAsia="Helvetica Neue" w:hAnsi="Helvetica Neue"/>
          <w:b w:val="1"/>
          <w:sz w:val="18"/>
          <w:szCs w:val="18"/>
          <w:rtl w:val="0"/>
          <w:rPrChange w:author="Laney Kawaguchi" w:id="15" w:date="2022-05-04T05:32:46Z">
            <w:rPr>
              <w:rFonts w:ascii="Helvetica Neue" w:cs="Helvetica Neue" w:eastAsia="Helvetica Neue" w:hAnsi="Helvetica Neue"/>
              <w:b w:val="1"/>
              <w:sz w:val="16"/>
              <w:szCs w:val="16"/>
            </w:rPr>
          </w:rPrChange>
        </w:rPr>
        <w:t xml:space="preserve">React, Node, Express, Mongoose, MongoDB</w:t>
      </w:r>
      <w:r w:rsidDel="00000000" w:rsidR="00000000" w:rsidRPr="00000000">
        <w:rPr>
          <w:rtl w:val="0"/>
        </w:rPr>
      </w:r>
    </w:p>
    <w:p w:rsidR="00000000" w:rsidDel="00000000" w:rsidP="00000000" w:rsidRDefault="00000000" w:rsidRPr="00000000" w14:paraId="00000029">
      <w:pPr>
        <w:numPr>
          <w:ilvl w:val="0"/>
          <w:numId w:val="1"/>
        </w:numPr>
        <w:spacing w:line="240" w:lineRule="auto"/>
        <w:ind w:left="360" w:hanging="288"/>
        <w:rPr>
          <w:ins w:author="Laney Kawaguchi" w:id="16" w:date="2022-05-04T05:33:13Z"/>
          <w:color w:val="000000"/>
          <w:sz w:val="20"/>
          <w:szCs w:val="20"/>
        </w:rPr>
      </w:pPr>
      <w:r w:rsidDel="00000000" w:rsidR="00000000" w:rsidRPr="00000000">
        <w:rPr>
          <w:rFonts w:ascii="Helvetica Neue" w:cs="Helvetica Neue" w:eastAsia="Helvetica Neue" w:hAnsi="Helvetica Neue"/>
          <w:sz w:val="20"/>
          <w:szCs w:val="20"/>
          <w:rtl w:val="0"/>
        </w:rPr>
        <w:t xml:space="preserve">Responsible for keeping track of a user’s bounties and kills on their quest to avenge their parents in the thrilling Bounty Hunter 2 game. </w:t>
      </w:r>
      <w:ins w:author="Laney Kawaguchi" w:id="16" w:date="2022-05-04T05:33:13Z">
        <w:r w:rsidDel="00000000" w:rsidR="00000000" w:rsidRPr="00000000">
          <w:rPr>
            <w:rtl w:val="0"/>
          </w:rPr>
        </w:r>
      </w:ins>
    </w:p>
    <w:p w:rsidR="00000000" w:rsidDel="00000000" w:rsidP="00000000" w:rsidRDefault="00000000" w:rsidRPr="00000000" w14:paraId="0000002A">
      <w:pPr>
        <w:numPr>
          <w:ilvl w:val="0"/>
          <w:numId w:val="1"/>
        </w:numPr>
        <w:spacing w:line="240" w:lineRule="auto"/>
        <w:ind w:left="360" w:hanging="288"/>
        <w:rPr>
          <w:color w:val="000000"/>
          <w:sz w:val="20"/>
          <w:szCs w:val="20"/>
        </w:rPr>
      </w:pPr>
      <w:r w:rsidDel="00000000" w:rsidR="00000000" w:rsidRPr="00000000">
        <w:rPr>
          <w:rFonts w:ascii="Helvetica Neue" w:cs="Helvetica Neue" w:eastAsia="Helvetica Neue" w:hAnsi="Helvetica Neue"/>
          <w:sz w:val="20"/>
          <w:szCs w:val="20"/>
          <w:rtl w:val="0"/>
        </w:rPr>
        <w:t xml:space="preserve">The backend consists of </w:t>
      </w:r>
      <w:del w:author="Laney Kawaguchi" w:id="17" w:date="2022-05-04T05:33:15Z">
        <w:r w:rsidDel="00000000" w:rsidR="00000000" w:rsidRPr="00000000">
          <w:rPr>
            <w:rFonts w:ascii="Helvetica Neue" w:cs="Helvetica Neue" w:eastAsia="Helvetica Neue" w:hAnsi="Helvetica Neue"/>
            <w:sz w:val="20"/>
            <w:szCs w:val="20"/>
            <w:rtl w:val="0"/>
          </w:rPr>
          <w:delText xml:space="preserve"> </w:delText>
        </w:r>
      </w:del>
      <w:r w:rsidDel="00000000" w:rsidR="00000000" w:rsidRPr="00000000">
        <w:rPr>
          <w:rFonts w:ascii="Helvetica Neue" w:cs="Helvetica Neue" w:eastAsia="Helvetica Neue" w:hAnsi="Helvetica Neue"/>
          <w:sz w:val="20"/>
          <w:szCs w:val="20"/>
          <w:rtl w:val="0"/>
        </w:rPr>
        <w:t xml:space="preserve">a custom built Express server utilizing strong error handling and demonstrating readable and asynchronous code by using the Axios http client to communicate the user’s requests effectively.</w:t>
      </w:r>
      <w:r w:rsidDel="00000000" w:rsidR="00000000" w:rsidRPr="00000000">
        <w:rPr>
          <w:rtl w:val="0"/>
        </w:rPr>
      </w:r>
    </w:p>
    <w:p w:rsidR="00000000" w:rsidDel="00000000" w:rsidP="00000000" w:rsidRDefault="00000000" w:rsidRPr="00000000" w14:paraId="0000002B">
      <w:pPr>
        <w:spacing w:line="240" w:lineRule="auto"/>
        <w:rPr>
          <w:rFonts w:ascii="Helvetica Neue" w:cs="Helvetica Neue" w:eastAsia="Helvetica Neue" w:hAnsi="Helvetica Neue"/>
          <w:b w:val="1"/>
          <w:smallCaps w:val="1"/>
          <w:color w:val="2445a9"/>
          <w:sz w:val="28"/>
          <w:szCs w:val="28"/>
        </w:rPr>
      </w:pPr>
      <w:r w:rsidDel="00000000" w:rsidR="00000000" w:rsidRPr="00000000">
        <w:rPr>
          <w:rtl w:val="0"/>
        </w:rPr>
      </w:r>
    </w:p>
    <w:p w:rsidR="00000000" w:rsidDel="00000000" w:rsidP="00000000" w:rsidRDefault="00000000" w:rsidRPr="00000000" w14:paraId="0000002C">
      <w:pPr>
        <w:spacing w:line="240" w:lineRule="auto"/>
        <w:rPr>
          <w:rFonts w:ascii="Helvetica Neue" w:cs="Helvetica Neue" w:eastAsia="Helvetica Neue" w:hAnsi="Helvetica Neue"/>
          <w:b w:val="1"/>
          <w:smallCaps w:val="1"/>
          <w:sz w:val="2"/>
          <w:szCs w:val="2"/>
        </w:rPr>
      </w:pPr>
      <w:r w:rsidDel="00000000" w:rsidR="00000000" w:rsidRPr="00000000">
        <w:rPr>
          <w:rFonts w:ascii="Helvetica Neue" w:cs="Helvetica Neue" w:eastAsia="Helvetica Neue" w:hAnsi="Helvetica Neue"/>
          <w:b w:val="1"/>
          <w:smallCaps w:val="1"/>
          <w:color w:val="2445a9"/>
          <w:sz w:val="28"/>
          <w:szCs w:val="28"/>
          <w:rtl w:val="0"/>
        </w:rPr>
        <w:t xml:space="preserve">WHERE I’VE BEEN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Bdr>
          <w:left w:color="000000" w:space="0" w:sz="0" w:val="none"/>
          <w:bottom w:color="000000" w:space="0" w:sz="0" w:val="none"/>
          <w:right w:color="000000" w:space="0" w:sz="0" w:val="none"/>
        </w:pBdr>
        <w:spacing w:line="240" w:lineRule="auto"/>
        <w:rPr>
          <w:rFonts w:ascii="Helvetica Neue" w:cs="Helvetica Neue" w:eastAsia="Helvetica Neue" w:hAnsi="Helvetica Neue"/>
          <w:sz w:val="2"/>
          <w:szCs w:val="2"/>
        </w:rPr>
      </w:pPr>
      <w:r w:rsidDel="00000000" w:rsidR="00000000" w:rsidRPr="00000000">
        <w:rPr>
          <w:rtl w:val="0"/>
        </w:rPr>
      </w:r>
    </w:p>
    <w:p w:rsidR="00000000" w:rsidDel="00000000" w:rsidP="00000000" w:rsidRDefault="00000000" w:rsidRPr="00000000" w14:paraId="0000002E">
      <w:pPr>
        <w:tabs>
          <w:tab w:val="center" w:pos="4680"/>
          <w:tab w:val="right" w:pos="9360"/>
        </w:tabs>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rtl w:val="0"/>
        </w:rPr>
        <w:t xml:space="preserve">Sales Account Manager</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sz w:val="20"/>
          <w:szCs w:val="20"/>
          <w:rtl w:val="0"/>
        </w:rPr>
        <w:t xml:space="preserve">AircraftDealer.com 11/2016  - Present</w:t>
      </w:r>
    </w:p>
    <w:p w:rsidR="00000000" w:rsidDel="00000000" w:rsidP="00000000" w:rsidRDefault="00000000" w:rsidRPr="00000000" w14:paraId="0000002F">
      <w:pPr>
        <w:numPr>
          <w:ilvl w:val="0"/>
          <w:numId w:val="3"/>
        </w:numPr>
        <w:tabs>
          <w:tab w:val="center" w:pos="4680"/>
          <w:tab w:val="right" w:pos="9360"/>
        </w:tabs>
        <w:spacing w:line="240" w:lineRule="auto"/>
        <w:ind w:left="720" w:hanging="360"/>
        <w:rPr>
          <w:ins w:author="Laney Kawaguchi" w:id="18" w:date="2022-05-04T05:34:32Z"/>
          <w:rFonts w:ascii="Helvetica Neue" w:cs="Helvetica Neue" w:eastAsia="Helvetica Neue" w:hAnsi="Helvetica Neue"/>
          <w:sz w:val="20"/>
          <w:szCs w:val="20"/>
        </w:rPr>
      </w:pPr>
      <w:ins w:author="Laney Kawaguchi" w:id="18" w:date="2022-05-04T05:34:32Z">
        <w:commentRangeStart w:id="4"/>
        <w:r w:rsidDel="00000000" w:rsidR="00000000" w:rsidRPr="00000000">
          <w:rPr>
            <w:rFonts w:ascii="Helvetica Neue" w:cs="Helvetica Neue" w:eastAsia="Helvetica Neue" w:hAnsi="Helvetica Neue"/>
            <w:sz w:val="20"/>
            <w:szCs w:val="20"/>
            <w:rtl w:val="0"/>
          </w:rPr>
          <w:t xml:space="preserve">Partnered with the company's senior web developer in launching a responsive geographical site page allowing users to locate flight schools in CONUS, generating higher web traffic and overall client exposure.</w:t>
        </w:r>
        <w:r w:rsidDel="00000000" w:rsidR="00000000" w:rsidRPr="00000000">
          <w:rPr>
            <w:rtl w:val="0"/>
          </w:rPr>
        </w:r>
      </w:ins>
    </w:p>
    <w:p w:rsidR="00000000" w:rsidDel="00000000" w:rsidP="00000000" w:rsidRDefault="00000000" w:rsidRPr="00000000" w14:paraId="00000030">
      <w:pPr>
        <w:numPr>
          <w:ilvl w:val="0"/>
          <w:numId w:val="3"/>
        </w:numPr>
        <w:tabs>
          <w:tab w:val="center" w:pos="4680"/>
          <w:tab w:val="right" w:pos="9360"/>
        </w:tabs>
        <w:spacing w:line="240" w:lineRule="auto"/>
        <w:ind w:left="720" w:hanging="360"/>
        <w:rPr>
          <w:rFonts w:ascii="Helvetica Neue" w:cs="Helvetica Neue" w:eastAsia="Helvetica Neue" w:hAnsi="Helvetica Neue"/>
          <w:sz w:val="20"/>
          <w:szCs w:val="20"/>
        </w:rPr>
      </w:pPr>
      <w:commentRangeEnd w:id="4"/>
      <w:r w:rsidDel="00000000" w:rsidR="00000000" w:rsidRPr="00000000">
        <w:commentReference w:id="4"/>
      </w:r>
      <w:commentRangeStart w:id="5"/>
      <w:r w:rsidDel="00000000" w:rsidR="00000000" w:rsidRPr="00000000">
        <w:rPr>
          <w:rFonts w:ascii="Helvetica Neue" w:cs="Helvetica Neue" w:eastAsia="Helvetica Neue" w:hAnsi="Helvetica Neue"/>
          <w:sz w:val="20"/>
          <w:szCs w:val="20"/>
          <w:highlight w:val="white"/>
          <w:rtl w:val="0"/>
        </w:rPr>
        <w:t xml:space="preserve">Responsible for managing accounts, ensuring clients are satisfied, and generating new sales opportunities.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1">
      <w:pPr>
        <w:numPr>
          <w:ilvl w:val="0"/>
          <w:numId w:val="3"/>
        </w:numPr>
        <w:tabs>
          <w:tab w:val="center" w:pos="4680"/>
          <w:tab w:val="right" w:pos="9360"/>
        </w:tabs>
        <w:spacing w:lin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highlight w:val="white"/>
          <w:rtl w:val="0"/>
        </w:rPr>
        <w:t xml:space="preserve">Developed a pre-sale marketing solution that allows buyers and sellers to actively view and interact with their aircraft listings before publishing, resulting in a 40% increase in total sales for the year 2020.</w:t>
      </w:r>
      <w:r w:rsidDel="00000000" w:rsidR="00000000" w:rsidRPr="00000000">
        <w:rPr>
          <w:rtl w:val="0"/>
        </w:rPr>
      </w:r>
    </w:p>
    <w:p w:rsidR="00000000" w:rsidDel="00000000" w:rsidP="00000000" w:rsidRDefault="00000000" w:rsidRPr="00000000" w14:paraId="00000032">
      <w:pPr>
        <w:numPr>
          <w:ilvl w:val="0"/>
          <w:numId w:val="3"/>
        </w:numPr>
        <w:tabs>
          <w:tab w:val="center" w:pos="4680"/>
          <w:tab w:val="right" w:pos="9360"/>
        </w:tabs>
        <w:spacing w:line="240" w:lineRule="auto"/>
        <w:ind w:left="720" w:hanging="360"/>
        <w:rPr>
          <w:rFonts w:ascii="Helvetica Neue" w:cs="Helvetica Neue" w:eastAsia="Helvetica Neue" w:hAnsi="Helvetica Neue"/>
          <w:sz w:val="20"/>
          <w:szCs w:val="20"/>
        </w:rPr>
      </w:pPr>
      <w:del w:author="Laney Kawaguchi" w:id="19" w:date="2022-05-04T05:34:31Z">
        <w:r w:rsidDel="00000000" w:rsidR="00000000" w:rsidRPr="00000000">
          <w:rPr>
            <w:rFonts w:ascii="Helvetica Neue" w:cs="Helvetica Neue" w:eastAsia="Helvetica Neue" w:hAnsi="Helvetica Neue"/>
            <w:sz w:val="20"/>
            <w:szCs w:val="20"/>
            <w:highlight w:val="white"/>
            <w:rtl w:val="0"/>
          </w:rPr>
          <w:delText xml:space="preserve">Partnered with the company's senior web developer in launching a responsive geographical site page allowing users to locate flight schools in CONUS, generating higher web traffic and overall client exposure.</w:delText>
        </w:r>
      </w:del>
      <w:r w:rsidDel="00000000" w:rsidR="00000000" w:rsidRPr="00000000">
        <w:rPr>
          <w:rtl w:val="0"/>
        </w:rPr>
      </w:r>
    </w:p>
    <w:p w:rsidR="00000000" w:rsidDel="00000000" w:rsidP="00000000" w:rsidRDefault="00000000" w:rsidRPr="00000000" w14:paraId="00000033">
      <w:pPr>
        <w:tabs>
          <w:tab w:val="center" w:pos="4680"/>
          <w:tab w:val="right" w:pos="9360"/>
        </w:tabs>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34">
      <w:pPr>
        <w:tabs>
          <w:tab w:val="center" w:pos="4680"/>
          <w:tab w:val="right" w:pos="9360"/>
        </w:tabs>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Server,</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sz w:val="20"/>
          <w:szCs w:val="20"/>
          <w:rtl w:val="0"/>
        </w:rPr>
        <w:t xml:space="preserve">The Cliffs at Keowee Vineyards 10/2020 - 11/2021</w:t>
      </w:r>
      <w:r w:rsidDel="00000000" w:rsidR="00000000" w:rsidRPr="00000000">
        <w:rPr>
          <w:rFonts w:ascii="Helvetica Neue" w:cs="Helvetica Neue" w:eastAsia="Helvetica Neue" w:hAnsi="Helvetica Neue"/>
          <w:rtl w:val="0"/>
        </w:rPr>
        <w:tab/>
        <w:t xml:space="preserve">                                                                                                </w:t>
      </w:r>
    </w:p>
    <w:p w:rsidR="00000000" w:rsidDel="00000000" w:rsidP="00000000" w:rsidRDefault="00000000" w:rsidRPr="00000000" w14:paraId="00000035">
      <w:pPr>
        <w:numPr>
          <w:ilvl w:val="0"/>
          <w:numId w:val="2"/>
        </w:numPr>
        <w:tabs>
          <w:tab w:val="center" w:pos="4680"/>
          <w:tab w:val="right" w:pos="9360"/>
        </w:tabs>
        <w:spacing w:line="240" w:lineRule="auto"/>
        <w:ind w:left="720" w:hanging="360"/>
        <w:rPr>
          <w:rFonts w:ascii="Helvetica Neue" w:cs="Helvetica Neue" w:eastAsia="Helvetica Neue" w:hAnsi="Helvetica Neue"/>
          <w:sz w:val="20"/>
          <w:szCs w:val="20"/>
          <w:highlight w:val="white"/>
        </w:rPr>
      </w:pPr>
      <w:commentRangeStart w:id="6"/>
      <w:r w:rsidDel="00000000" w:rsidR="00000000" w:rsidRPr="00000000">
        <w:rPr>
          <w:rFonts w:ascii="Helvetica Neue" w:cs="Helvetica Neue" w:eastAsia="Helvetica Neue" w:hAnsi="Helvetica Neue"/>
          <w:sz w:val="20"/>
          <w:szCs w:val="20"/>
          <w:highlight w:val="white"/>
          <w:rtl w:val="0"/>
        </w:rPr>
        <w:t xml:space="preserve">Developed long term partnerships with over 500 Members, Associates and Vendors by encouraging Total Wellness in all of its attributes including financial wellness, resulting in continuous improvement of high-quality products and service.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6">
      <w:pPr>
        <w:tabs>
          <w:tab w:val="center" w:pos="4680"/>
          <w:tab w:val="right" w:pos="9360"/>
        </w:tabs>
        <w:spacing w:line="240" w:lineRule="auto"/>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37">
      <w:pPr>
        <w:tabs>
          <w:tab w:val="center" w:pos="4680"/>
          <w:tab w:val="right" w:pos="9360"/>
        </w:tabs>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rtl w:val="0"/>
        </w:rPr>
        <w:t xml:space="preserve">Communications Chief, </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sz w:val="20"/>
          <w:szCs w:val="20"/>
          <w:rtl w:val="0"/>
        </w:rPr>
        <w:t xml:space="preserve">United States Marine Corps 11/2012 - 11/2016</w:t>
      </w:r>
    </w:p>
    <w:p w:rsidR="00000000" w:rsidDel="00000000" w:rsidP="00000000" w:rsidRDefault="00000000" w:rsidRPr="00000000" w14:paraId="00000038">
      <w:pPr>
        <w:numPr>
          <w:ilvl w:val="0"/>
          <w:numId w:val="4"/>
        </w:numPr>
        <w:tabs>
          <w:tab w:val="center" w:pos="4680"/>
          <w:tab w:val="right" w:pos="9360"/>
        </w:tabs>
        <w:spacing w:line="240" w:lineRule="auto"/>
        <w:ind w:left="720" w:hanging="360"/>
        <w:rPr>
          <w:ins w:author="Laney Kawaguchi" w:id="20" w:date="2022-05-04T05:36:29Z"/>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Inspected communication units to determine equipment and operational readiness; </w:t>
      </w:r>
      <w:ins w:author="Laney Kawaguchi" w:id="20" w:date="2022-05-04T05:36:29Z">
        <w:r w:rsidDel="00000000" w:rsidR="00000000" w:rsidRPr="00000000">
          <w:rPr>
            <w:rtl w:val="0"/>
          </w:rPr>
        </w:r>
      </w:ins>
    </w:p>
    <w:p w:rsidR="00000000" w:rsidDel="00000000" w:rsidP="00000000" w:rsidRDefault="00000000" w:rsidRPr="00000000" w14:paraId="00000039">
      <w:pPr>
        <w:numPr>
          <w:ilvl w:val="0"/>
          <w:numId w:val="4"/>
        </w:numPr>
        <w:tabs>
          <w:tab w:val="center" w:pos="4680"/>
          <w:tab w:val="right" w:pos="9360"/>
        </w:tabs>
        <w:spacing w:line="240" w:lineRule="auto"/>
        <w:ind w:left="720" w:hanging="360"/>
        <w:rPr>
          <w:rFonts w:ascii="Helvetica Neue" w:cs="Helvetica Neue" w:eastAsia="Helvetica Neue" w:hAnsi="Helvetica Neue"/>
          <w:sz w:val="20"/>
          <w:szCs w:val="20"/>
        </w:rPr>
      </w:pPr>
      <w:ins w:author="Laney Kawaguchi" w:id="21" w:date="2022-05-04T05:36:32Z">
        <w:r w:rsidDel="00000000" w:rsidR="00000000" w:rsidRPr="00000000">
          <w:rPr>
            <w:rFonts w:ascii="Helvetica Neue" w:cs="Helvetica Neue" w:eastAsia="Helvetica Neue" w:hAnsi="Helvetica Neue"/>
            <w:sz w:val="20"/>
            <w:szCs w:val="20"/>
            <w:rtl w:val="0"/>
          </w:rPr>
          <w:t xml:space="preserve">S</w:t>
        </w:r>
      </w:ins>
      <w:del w:author="Laney Kawaguchi" w:id="21" w:date="2022-05-04T05:36:32Z">
        <w:r w:rsidDel="00000000" w:rsidR="00000000" w:rsidRPr="00000000">
          <w:rPr>
            <w:rFonts w:ascii="Helvetica Neue" w:cs="Helvetica Neue" w:eastAsia="Helvetica Neue" w:hAnsi="Helvetica Neue"/>
            <w:sz w:val="20"/>
            <w:szCs w:val="20"/>
            <w:rtl w:val="0"/>
          </w:rPr>
          <w:delText xml:space="preserve">and s</w:delText>
        </w:r>
      </w:del>
      <w:r w:rsidDel="00000000" w:rsidR="00000000" w:rsidRPr="00000000">
        <w:rPr>
          <w:rFonts w:ascii="Helvetica Neue" w:cs="Helvetica Neue" w:eastAsia="Helvetica Neue" w:hAnsi="Helvetica Neue"/>
          <w:sz w:val="20"/>
          <w:szCs w:val="20"/>
          <w:rtl w:val="0"/>
        </w:rPr>
        <w:t xml:space="preserve">upervise</w:t>
      </w:r>
      <w:ins w:author="Laney Kawaguchi" w:id="22" w:date="2022-05-04T05:36:36Z">
        <w:r w:rsidDel="00000000" w:rsidR="00000000" w:rsidRPr="00000000">
          <w:rPr>
            <w:rFonts w:ascii="Helvetica Neue" w:cs="Helvetica Neue" w:eastAsia="Helvetica Neue" w:hAnsi="Helvetica Neue"/>
            <w:sz w:val="20"/>
            <w:szCs w:val="20"/>
            <w:rtl w:val="0"/>
          </w:rPr>
          <w:t xml:space="preserve">d</w:t>
        </w:r>
      </w:ins>
      <w:r w:rsidDel="00000000" w:rsidR="00000000" w:rsidRPr="00000000">
        <w:rPr>
          <w:rFonts w:ascii="Helvetica Neue" w:cs="Helvetica Neue" w:eastAsia="Helvetica Neue" w:hAnsi="Helvetica Neue"/>
          <w:sz w:val="20"/>
          <w:szCs w:val="20"/>
          <w:rtl w:val="0"/>
        </w:rPr>
        <w:t xml:space="preserve"> personnel</w:t>
      </w:r>
      <w:ins w:author="Laney Kawaguchi" w:id="23" w:date="2022-05-04T05:36:52Z">
        <w:r w:rsidDel="00000000" w:rsidR="00000000" w:rsidRPr="00000000">
          <w:rPr>
            <w:rFonts w:ascii="Helvetica Neue" w:cs="Helvetica Neue" w:eastAsia="Helvetica Neue" w:hAnsi="Helvetica Neue"/>
            <w:sz w:val="20"/>
            <w:szCs w:val="20"/>
            <w:rtl w:val="0"/>
          </w:rPr>
          <w:t xml:space="preserve"> who</w:t>
        </w:r>
      </w:ins>
      <w:r w:rsidDel="00000000" w:rsidR="00000000" w:rsidRPr="00000000">
        <w:rPr>
          <w:rFonts w:ascii="Helvetica Neue" w:cs="Helvetica Neue" w:eastAsia="Helvetica Neue" w:hAnsi="Helvetica Neue"/>
          <w:sz w:val="20"/>
          <w:szCs w:val="20"/>
          <w:rtl w:val="0"/>
        </w:rPr>
        <w:t xml:space="preserve"> install</w:t>
      </w:r>
      <w:ins w:author="Laney Kawaguchi" w:id="24" w:date="2022-05-04T05:36:54Z">
        <w:r w:rsidDel="00000000" w:rsidR="00000000" w:rsidRPr="00000000">
          <w:rPr>
            <w:rFonts w:ascii="Helvetica Neue" w:cs="Helvetica Neue" w:eastAsia="Helvetica Neue" w:hAnsi="Helvetica Neue"/>
            <w:sz w:val="20"/>
            <w:szCs w:val="20"/>
            <w:rtl w:val="0"/>
          </w:rPr>
          <w:t xml:space="preserve">ed</w:t>
        </w:r>
      </w:ins>
      <w:del w:author="Laney Kawaguchi" w:id="24" w:date="2022-05-04T05:36:54Z">
        <w:r w:rsidDel="00000000" w:rsidR="00000000" w:rsidRPr="00000000">
          <w:rPr>
            <w:rFonts w:ascii="Helvetica Neue" w:cs="Helvetica Neue" w:eastAsia="Helvetica Neue" w:hAnsi="Helvetica Neue"/>
            <w:sz w:val="20"/>
            <w:szCs w:val="20"/>
            <w:rtl w:val="0"/>
          </w:rPr>
          <w:delText xml:space="preserve">ing</w:delText>
        </w:r>
      </w:del>
      <w:r w:rsidDel="00000000" w:rsidR="00000000" w:rsidRPr="00000000">
        <w:rPr>
          <w:rFonts w:ascii="Helvetica Neue" w:cs="Helvetica Neue" w:eastAsia="Helvetica Neue" w:hAnsi="Helvetica Neue"/>
          <w:sz w:val="20"/>
          <w:szCs w:val="20"/>
          <w:rtl w:val="0"/>
        </w:rPr>
        <w:t xml:space="preserve">, </w:t>
      </w:r>
      <w:ins w:author="Laney Kawaguchi" w:id="25" w:date="2022-05-04T05:36:58Z">
        <w:r w:rsidDel="00000000" w:rsidR="00000000" w:rsidRPr="00000000">
          <w:rPr>
            <w:rFonts w:ascii="Helvetica Neue" w:cs="Helvetica Neue" w:eastAsia="Helvetica Neue" w:hAnsi="Helvetica Neue"/>
            <w:sz w:val="20"/>
            <w:szCs w:val="20"/>
            <w:rtl w:val="0"/>
          </w:rPr>
          <w:t xml:space="preserve">operated</w:t>
        </w:r>
      </w:ins>
      <w:del w:author="Laney Kawaguchi" w:id="25" w:date="2022-05-04T05:36:58Z">
        <w:r w:rsidDel="00000000" w:rsidR="00000000" w:rsidRPr="00000000">
          <w:rPr>
            <w:rFonts w:ascii="Helvetica Neue" w:cs="Helvetica Neue" w:eastAsia="Helvetica Neue" w:hAnsi="Helvetica Neue"/>
            <w:sz w:val="20"/>
            <w:szCs w:val="20"/>
            <w:rtl w:val="0"/>
          </w:rPr>
          <w:delText xml:space="preserve">operating</w:delText>
        </w:r>
      </w:del>
      <w:r w:rsidDel="00000000" w:rsidR="00000000" w:rsidRPr="00000000">
        <w:rPr>
          <w:rFonts w:ascii="Helvetica Neue" w:cs="Helvetica Neue" w:eastAsia="Helvetica Neue" w:hAnsi="Helvetica Neue"/>
          <w:sz w:val="20"/>
          <w:szCs w:val="20"/>
          <w:rtl w:val="0"/>
        </w:rPr>
        <w:t xml:space="preserve">, and </w:t>
      </w:r>
      <w:ins w:author="Laney Kawaguchi" w:id="26" w:date="2022-05-04T05:37:00Z">
        <w:r w:rsidDel="00000000" w:rsidR="00000000" w:rsidRPr="00000000">
          <w:rPr>
            <w:rFonts w:ascii="Helvetica Neue" w:cs="Helvetica Neue" w:eastAsia="Helvetica Neue" w:hAnsi="Helvetica Neue"/>
            <w:sz w:val="20"/>
            <w:szCs w:val="20"/>
            <w:rtl w:val="0"/>
          </w:rPr>
          <w:t xml:space="preserve">maintained</w:t>
        </w:r>
      </w:ins>
      <w:del w:author="Laney Kawaguchi" w:id="26" w:date="2022-05-04T05:37:00Z">
        <w:r w:rsidDel="00000000" w:rsidR="00000000" w:rsidRPr="00000000">
          <w:rPr>
            <w:rFonts w:ascii="Helvetica Neue" w:cs="Helvetica Neue" w:eastAsia="Helvetica Neue" w:hAnsi="Helvetica Neue"/>
            <w:sz w:val="20"/>
            <w:szCs w:val="20"/>
            <w:rtl w:val="0"/>
          </w:rPr>
          <w:delText xml:space="preserve">maintaining</w:delText>
        </w:r>
      </w:del>
      <w:r w:rsidDel="00000000" w:rsidR="00000000" w:rsidRPr="00000000">
        <w:rPr>
          <w:rFonts w:ascii="Helvetica Neue" w:cs="Helvetica Neue" w:eastAsia="Helvetica Neue" w:hAnsi="Helvetica Neue"/>
          <w:sz w:val="20"/>
          <w:szCs w:val="20"/>
          <w:rtl w:val="0"/>
        </w:rPr>
        <w:t xml:space="preserve"> </w:t>
      </w:r>
      <w:commentRangeStart w:id="7"/>
      <w:r w:rsidDel="00000000" w:rsidR="00000000" w:rsidRPr="00000000">
        <w:rPr>
          <w:rFonts w:ascii="Helvetica Neue" w:cs="Helvetica Neue" w:eastAsia="Helvetica Neue" w:hAnsi="Helvetica Neue"/>
          <w:sz w:val="20"/>
          <w:szCs w:val="20"/>
          <w:rtl w:val="0"/>
        </w:rPr>
        <w:t xml:space="preserve">communication</w:t>
      </w:r>
      <w:del w:author="Laney Kawaguchi" w:id="27" w:date="2022-05-04T05:37:31Z">
        <w:r w:rsidDel="00000000" w:rsidR="00000000" w:rsidRPr="00000000">
          <w:rPr>
            <w:rFonts w:ascii="Helvetica Neue" w:cs="Helvetica Neue" w:eastAsia="Helvetica Neue" w:hAnsi="Helvetica Neue"/>
            <w:sz w:val="20"/>
            <w:szCs w:val="20"/>
            <w:rtl w:val="0"/>
          </w:rPr>
          <w:delText xml:space="preserve">,</w:delText>
        </w:r>
      </w:del>
      <w:r w:rsidDel="00000000" w:rsidR="00000000" w:rsidRPr="00000000">
        <w:rPr>
          <w:rFonts w:ascii="Helvetica Neue" w:cs="Helvetica Neue" w:eastAsia="Helvetica Neue" w:hAnsi="Helvetica Neue"/>
          <w:sz w:val="20"/>
          <w:szCs w:val="20"/>
          <w:rtl w:val="0"/>
        </w:rPr>
        <w:t xml:space="preserve"> transmission, and data communication center facilities.</w:t>
      </w:r>
      <w:commentRangeEnd w:id="7"/>
      <w:r w:rsidDel="00000000" w:rsidR="00000000" w:rsidRPr="00000000">
        <w:commentReference w:id="7"/>
      </w:r>
      <w:r w:rsidDel="00000000" w:rsidR="00000000" w:rsidRPr="00000000">
        <w:rPr>
          <w:rtl w:val="0"/>
        </w:rPr>
      </w:r>
    </w:p>
    <w:sectPr>
      <w:type w:val="continuous"/>
      <w:pgSz w:h="15840" w:w="12240" w:orient="portrait"/>
      <w:pgMar w:bottom="1440" w:top="72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aney Kawaguchi" w:id="3" w:date="2022-05-04T05:44:48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 deployed live site</w:t>
      </w:r>
    </w:p>
  </w:comment>
  <w:comment w:author="Laney Kawaguchi" w:id="2" w:date="2022-05-04T05:31:24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 the live site.</w:t>
      </w:r>
    </w:p>
  </w:comment>
  <w:comment w:author="Laney Kawaguchi" w:id="5" w:date="2022-05-04T05:33:38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accounts?</w:t>
      </w:r>
    </w:p>
  </w:comment>
  <w:comment w:author="Laney Kawaguchi" w:id="0" w:date="2022-05-04T05:30:41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to your general GitHub repo.</w:t>
      </w:r>
    </w:p>
  </w:comment>
  <w:comment w:author="Laney Kawaguchi" w:id="7" w:date="2022-05-04T05:37:50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working on the wording and will review to ensure I am understanding this correctly.</w:t>
      </w:r>
    </w:p>
  </w:comment>
  <w:comment w:author="Laney Kawaguchi" w:id="1" w:date="2022-05-04T05:39:08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workshop to make this more concise. Recruiters will review 6 seconds and we want to show them quickly you match and get to showcase your projects as well to back up the skills you've listed.</w:t>
      </w:r>
    </w:p>
  </w:comment>
  <w:comment w:author="Laney Kawaguchi" w:id="6" w:date="2022-05-04T05:36:13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we review what you did here? We will add in more action words.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bit confused on the clear duties and responsibilities.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 Lead, collaborated and provided mentoring.</w:t>
      </w:r>
    </w:p>
  </w:comment>
  <w:comment w:author="Laney Kawaguchi" w:id="4" w:date="2022-05-04T05:34:42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Reorder to speak to development first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288"/>
      </w:pPr>
      <w:rPr>
        <w:rFonts w:ascii="Helvetica Neue" w:cs="Helvetica Neue" w:eastAsia="Helvetica Neue" w:hAnsi="Helvetica Neue"/>
        <w:color w:val="2445a9"/>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360" w:hanging="288"/>
      </w:pPr>
      <w:rPr>
        <w:rFonts w:ascii="Helvetica Neue" w:cs="Helvetica Neue" w:eastAsia="Helvetica Neue" w:hAnsi="Helvetica Neue"/>
        <w:color w:val="2445a9"/>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